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43F" w:rsidRPr="008C343F" w:rsidRDefault="008C343F" w:rsidP="008C343F">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8C343F">
        <w:rPr>
          <w:rFonts w:ascii="Trebuchet MS" w:eastAsia="Times New Roman" w:hAnsi="Trebuchet MS" w:cs="Times New Roman"/>
          <w:b/>
          <w:bCs/>
          <w:color w:val="555555"/>
          <w:kern w:val="36"/>
          <w:sz w:val="48"/>
          <w:szCs w:val="48"/>
        </w:rPr>
        <w:t>Polymorphism in Java – Method Overloading and Overriding</w:t>
      </w:r>
    </w:p>
    <w:p w:rsidR="008C343F" w:rsidRPr="008C343F" w:rsidRDefault="008C343F" w:rsidP="008C343F">
      <w:pPr>
        <w:shd w:val="clear" w:color="auto" w:fill="FFFFFF"/>
        <w:spacing w:after="0" w:line="390" w:lineRule="atLeast"/>
        <w:rPr>
          <w:rFonts w:ascii="Trebuchet MS" w:eastAsia="Times New Roman" w:hAnsi="Trebuchet MS" w:cs="Times New Roman"/>
          <w:color w:val="000000"/>
          <w:sz w:val="24"/>
          <w:szCs w:val="24"/>
        </w:rPr>
      </w:pPr>
      <w:r w:rsidRPr="008C343F">
        <w:rPr>
          <w:rFonts w:ascii="Trebuchet MS" w:eastAsia="Times New Roman" w:hAnsi="Trebuchet MS" w:cs="Times New Roman"/>
          <w:color w:val="000000"/>
          <w:sz w:val="24"/>
          <w:szCs w:val="24"/>
        </w:rPr>
        <w:t>In the last tutorial we discussed </w:t>
      </w:r>
      <w:hyperlink r:id="rId5" w:tgtFrame="_blank" w:history="1">
        <w:r w:rsidRPr="008C343F">
          <w:rPr>
            <w:rFonts w:ascii="Trebuchet MS" w:eastAsia="Times New Roman" w:hAnsi="Trebuchet MS" w:cs="Times New Roman"/>
            <w:b/>
            <w:bCs/>
            <w:color w:val="008000"/>
            <w:sz w:val="24"/>
            <w:szCs w:val="24"/>
            <w:u w:val="single"/>
          </w:rPr>
          <w:t>inheritance</w:t>
        </w:r>
      </w:hyperlink>
      <w:r w:rsidRPr="008C343F">
        <w:rPr>
          <w:rFonts w:ascii="Trebuchet MS" w:eastAsia="Times New Roman" w:hAnsi="Trebuchet MS" w:cs="Times New Roman"/>
          <w:color w:val="000000"/>
          <w:sz w:val="24"/>
          <w:szCs w:val="24"/>
        </w:rPr>
        <w:t>. Here we will discuss polymorphism, which is one of the feature of </w:t>
      </w:r>
      <w:hyperlink r:id="rId6" w:tgtFrame="_blank" w:history="1">
        <w:r w:rsidRPr="008C343F">
          <w:rPr>
            <w:rFonts w:ascii="Trebuchet MS" w:eastAsia="Times New Roman" w:hAnsi="Trebuchet MS" w:cs="Times New Roman"/>
            <w:b/>
            <w:bCs/>
            <w:color w:val="008000"/>
            <w:sz w:val="24"/>
            <w:szCs w:val="24"/>
            <w:u w:val="single"/>
          </w:rPr>
          <w:t>Object oriented programming(OOPs)</w:t>
        </w:r>
      </w:hyperlink>
      <w:r w:rsidRPr="008C343F">
        <w:rPr>
          <w:rFonts w:ascii="Trebuchet MS" w:eastAsia="Times New Roman" w:hAnsi="Trebuchet MS" w:cs="Times New Roman"/>
          <w:color w:val="000000"/>
          <w:sz w:val="24"/>
          <w:szCs w:val="24"/>
        </w:rPr>
        <w:t>.</w:t>
      </w:r>
    </w:p>
    <w:p w:rsidR="008C343F" w:rsidRPr="008C343F" w:rsidRDefault="008C343F" w:rsidP="008C343F">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8C343F">
        <w:rPr>
          <w:rFonts w:ascii="Trebuchet MS" w:eastAsia="Times New Roman" w:hAnsi="Trebuchet MS" w:cs="Times New Roman"/>
          <w:b/>
          <w:bCs/>
          <w:color w:val="555555"/>
          <w:sz w:val="41"/>
          <w:szCs w:val="41"/>
        </w:rPr>
        <w:t>What is polymorphism in programming?</w:t>
      </w:r>
    </w:p>
    <w:p w:rsidR="008C343F" w:rsidRPr="008C343F" w:rsidRDefault="008C343F" w:rsidP="008C343F">
      <w:pPr>
        <w:shd w:val="clear" w:color="auto" w:fill="FFFFFF"/>
        <w:spacing w:after="390" w:line="390" w:lineRule="atLeast"/>
        <w:rPr>
          <w:rFonts w:ascii="Trebuchet MS" w:eastAsia="Times New Roman" w:hAnsi="Trebuchet MS" w:cs="Times New Roman"/>
          <w:color w:val="000000"/>
          <w:sz w:val="24"/>
          <w:szCs w:val="24"/>
        </w:rPr>
      </w:pPr>
      <w:r w:rsidRPr="008C343F">
        <w:rPr>
          <w:rFonts w:ascii="Trebuchet MS" w:eastAsia="Times New Roman" w:hAnsi="Trebuchet MS" w:cs="Times New Roman"/>
          <w:color w:val="000000"/>
          <w:sz w:val="24"/>
          <w:szCs w:val="24"/>
        </w:rPr>
        <w:t>Polymorphism is the capability of a method to do different things based on the object that it is acting upon. In other words, polymorphism allows you define one interface and have multiple implementations. I know it sounds confusing. Don’t worry we will discuss this in detail.</w:t>
      </w:r>
    </w:p>
    <w:p w:rsidR="008C343F" w:rsidRPr="008C343F" w:rsidRDefault="008C343F" w:rsidP="008C343F">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8C343F">
        <w:rPr>
          <w:rFonts w:ascii="Trebuchet MS" w:eastAsia="Times New Roman" w:hAnsi="Trebuchet MS" w:cs="Times New Roman"/>
          <w:color w:val="000000"/>
          <w:sz w:val="24"/>
          <w:szCs w:val="24"/>
        </w:rPr>
        <w:t xml:space="preserve">It is </w:t>
      </w:r>
      <w:r w:rsidR="00950F74" w:rsidRPr="008C343F">
        <w:rPr>
          <w:rFonts w:ascii="Trebuchet MS" w:eastAsia="Times New Roman" w:hAnsi="Trebuchet MS" w:cs="Times New Roman"/>
          <w:color w:val="000000"/>
          <w:sz w:val="24"/>
          <w:szCs w:val="24"/>
        </w:rPr>
        <w:t>a feature</w:t>
      </w:r>
      <w:r w:rsidRPr="008C343F">
        <w:rPr>
          <w:rFonts w:ascii="Trebuchet MS" w:eastAsia="Times New Roman" w:hAnsi="Trebuchet MS" w:cs="Times New Roman"/>
          <w:color w:val="000000"/>
          <w:sz w:val="24"/>
          <w:szCs w:val="24"/>
        </w:rPr>
        <w:t xml:space="preserve"> that allows one interface to </w:t>
      </w:r>
      <w:r w:rsidR="00C81181">
        <w:rPr>
          <w:rFonts w:ascii="Trebuchet MS" w:eastAsia="Times New Roman" w:hAnsi="Trebuchet MS" w:cs="Times New Roman"/>
          <w:color w:val="000000"/>
          <w:sz w:val="24"/>
          <w:szCs w:val="24"/>
        </w:rPr>
        <w:t>be used for a general class of </w:t>
      </w:r>
      <w:bookmarkStart w:id="0" w:name="_GoBack"/>
      <w:bookmarkEnd w:id="0"/>
      <w:r w:rsidRPr="008C343F">
        <w:rPr>
          <w:rFonts w:ascii="Trebuchet MS" w:eastAsia="Times New Roman" w:hAnsi="Trebuchet MS" w:cs="Times New Roman"/>
          <w:color w:val="000000"/>
          <w:sz w:val="24"/>
          <w:szCs w:val="24"/>
        </w:rPr>
        <w:t>actions.</w:t>
      </w:r>
    </w:p>
    <w:p w:rsidR="008C343F" w:rsidRPr="008C343F" w:rsidRDefault="008C343F" w:rsidP="008C343F">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8C343F">
        <w:rPr>
          <w:rFonts w:ascii="Trebuchet MS" w:eastAsia="Times New Roman" w:hAnsi="Trebuchet MS" w:cs="Times New Roman"/>
          <w:color w:val="000000"/>
          <w:sz w:val="24"/>
          <w:szCs w:val="24"/>
        </w:rPr>
        <w:t>An operation may exhibit different behavior in different instances.</w:t>
      </w:r>
    </w:p>
    <w:p w:rsidR="008C343F" w:rsidRPr="008C343F" w:rsidRDefault="008C343F" w:rsidP="008C343F">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8C343F">
        <w:rPr>
          <w:rFonts w:ascii="Trebuchet MS" w:eastAsia="Times New Roman" w:hAnsi="Trebuchet MS" w:cs="Times New Roman"/>
          <w:color w:val="000000"/>
          <w:sz w:val="24"/>
          <w:szCs w:val="24"/>
        </w:rPr>
        <w:t>The behavior depends on the types of data used in the operation.</w:t>
      </w:r>
    </w:p>
    <w:p w:rsidR="008C343F" w:rsidRPr="008C343F" w:rsidRDefault="008C343F" w:rsidP="008C343F">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8C343F">
        <w:rPr>
          <w:rFonts w:ascii="Trebuchet MS" w:eastAsia="Times New Roman" w:hAnsi="Trebuchet MS" w:cs="Times New Roman"/>
          <w:color w:val="000000"/>
          <w:sz w:val="24"/>
          <w:szCs w:val="24"/>
        </w:rPr>
        <w:t>It plays an important role in allowing objects having different internal structures to share the same external interface.</w:t>
      </w:r>
    </w:p>
    <w:p w:rsidR="008C343F" w:rsidRPr="008C343F" w:rsidRDefault="008C343F" w:rsidP="008C343F">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8C343F">
        <w:rPr>
          <w:rFonts w:ascii="Trebuchet MS" w:eastAsia="Times New Roman" w:hAnsi="Trebuchet MS" w:cs="Times New Roman"/>
          <w:color w:val="000000"/>
          <w:sz w:val="24"/>
          <w:szCs w:val="24"/>
        </w:rPr>
        <w:t>Polymorphism is extensively used in implementing inheritance.</w:t>
      </w:r>
    </w:p>
    <w:p w:rsidR="008C343F" w:rsidRPr="008C343F" w:rsidRDefault="008C343F" w:rsidP="008C343F">
      <w:pPr>
        <w:shd w:val="clear" w:color="auto" w:fill="FFFFFF"/>
        <w:spacing w:after="0" w:line="390" w:lineRule="atLeast"/>
        <w:rPr>
          <w:rFonts w:ascii="Trebuchet MS" w:eastAsia="Times New Roman" w:hAnsi="Trebuchet MS" w:cs="Times New Roman"/>
          <w:color w:val="000000"/>
          <w:sz w:val="24"/>
          <w:szCs w:val="24"/>
        </w:rPr>
      </w:pPr>
      <w:r w:rsidRPr="008C343F">
        <w:rPr>
          <w:rFonts w:ascii="Trebuchet MS" w:eastAsia="Times New Roman" w:hAnsi="Trebuchet MS" w:cs="Times New Roman"/>
          <w:color w:val="000000"/>
          <w:sz w:val="24"/>
          <w:szCs w:val="24"/>
        </w:rPr>
        <w:t>Following concepts demonstrate different types of polymorphism in java.</w:t>
      </w:r>
      <w:r w:rsidRPr="008C343F">
        <w:rPr>
          <w:rFonts w:ascii="Trebuchet MS" w:eastAsia="Times New Roman" w:hAnsi="Trebuchet MS" w:cs="Times New Roman"/>
          <w:color w:val="000000"/>
          <w:sz w:val="24"/>
          <w:szCs w:val="24"/>
        </w:rPr>
        <w:br/>
        <w:t>1) </w:t>
      </w:r>
      <w:hyperlink r:id="rId7" w:tgtFrame="_blank" w:history="1">
        <w:r w:rsidRPr="008C343F">
          <w:rPr>
            <w:rFonts w:ascii="Trebuchet MS" w:eastAsia="Times New Roman" w:hAnsi="Trebuchet MS" w:cs="Times New Roman"/>
            <w:b/>
            <w:bCs/>
            <w:color w:val="008000"/>
            <w:sz w:val="24"/>
            <w:szCs w:val="24"/>
            <w:u w:val="single"/>
          </w:rPr>
          <w:t>Method Overloading</w:t>
        </w:r>
      </w:hyperlink>
      <w:r w:rsidRPr="008C343F">
        <w:rPr>
          <w:rFonts w:ascii="Trebuchet MS" w:eastAsia="Times New Roman" w:hAnsi="Trebuchet MS" w:cs="Times New Roman"/>
          <w:color w:val="000000"/>
          <w:sz w:val="24"/>
          <w:szCs w:val="24"/>
        </w:rPr>
        <w:br/>
        <w:t>2) </w:t>
      </w:r>
      <w:hyperlink r:id="rId8" w:tgtFrame="_blank" w:history="1">
        <w:r w:rsidRPr="008C343F">
          <w:rPr>
            <w:rFonts w:ascii="Trebuchet MS" w:eastAsia="Times New Roman" w:hAnsi="Trebuchet MS" w:cs="Times New Roman"/>
            <w:b/>
            <w:bCs/>
            <w:color w:val="008000"/>
            <w:sz w:val="24"/>
            <w:szCs w:val="24"/>
            <w:u w:val="single"/>
          </w:rPr>
          <w:t>Method Overriding</w:t>
        </w:r>
      </w:hyperlink>
    </w:p>
    <w:p w:rsidR="008C343F" w:rsidRPr="008C343F" w:rsidRDefault="008C343F" w:rsidP="008C343F">
      <w:pPr>
        <w:shd w:val="clear" w:color="auto" w:fill="FFFFFF"/>
        <w:spacing w:after="0" w:line="390" w:lineRule="atLeast"/>
        <w:rPr>
          <w:rFonts w:ascii="Trebuchet MS" w:eastAsia="Times New Roman" w:hAnsi="Trebuchet MS" w:cs="Times New Roman"/>
          <w:color w:val="000000"/>
          <w:sz w:val="24"/>
          <w:szCs w:val="24"/>
        </w:rPr>
      </w:pPr>
      <w:r w:rsidRPr="008C343F">
        <w:rPr>
          <w:rFonts w:ascii="Trebuchet MS" w:eastAsia="Times New Roman" w:hAnsi="Trebuchet MS" w:cs="Times New Roman"/>
          <w:b/>
          <w:bCs/>
          <w:color w:val="000000"/>
          <w:sz w:val="24"/>
          <w:szCs w:val="24"/>
        </w:rPr>
        <w:t>Method Definition:</w:t>
      </w:r>
      <w:r w:rsidRPr="008C343F">
        <w:rPr>
          <w:rFonts w:ascii="Trebuchet MS" w:eastAsia="Times New Roman" w:hAnsi="Trebuchet MS" w:cs="Times New Roman"/>
          <w:color w:val="000000"/>
          <w:sz w:val="24"/>
          <w:szCs w:val="24"/>
        </w:rPr>
        <w:br/>
        <w:t>A method is a set of code which is referred to by name and can be called (invoked) at any point in a program simply by utilizing the method’s name.</w:t>
      </w:r>
    </w:p>
    <w:p w:rsidR="008C343F" w:rsidRPr="008C343F" w:rsidRDefault="008C343F" w:rsidP="008C343F">
      <w:pPr>
        <w:shd w:val="clear" w:color="auto" w:fill="FFFFFF"/>
        <w:spacing w:after="0" w:line="390" w:lineRule="atLeast"/>
        <w:rPr>
          <w:rFonts w:ascii="Trebuchet MS" w:eastAsia="Times New Roman" w:hAnsi="Trebuchet MS" w:cs="Times New Roman"/>
          <w:color w:val="000000"/>
          <w:sz w:val="24"/>
          <w:szCs w:val="24"/>
        </w:rPr>
      </w:pPr>
      <w:r w:rsidRPr="008C343F">
        <w:rPr>
          <w:rFonts w:ascii="Trebuchet MS" w:eastAsia="Times New Roman" w:hAnsi="Trebuchet MS" w:cs="Times New Roman"/>
          <w:color w:val="000000"/>
          <w:sz w:val="24"/>
          <w:szCs w:val="24"/>
        </w:rPr>
        <w:t>1)</w:t>
      </w:r>
      <w:r w:rsidRPr="008C343F">
        <w:rPr>
          <w:rFonts w:ascii="Trebuchet MS" w:eastAsia="Times New Roman" w:hAnsi="Trebuchet MS" w:cs="Times New Roman"/>
          <w:b/>
          <w:bCs/>
          <w:color w:val="000000"/>
          <w:sz w:val="24"/>
          <w:szCs w:val="24"/>
        </w:rPr>
        <w:t>Method Overloading:</w:t>
      </w:r>
      <w:r w:rsidRPr="008C343F">
        <w:rPr>
          <w:rFonts w:ascii="Trebuchet MS" w:eastAsia="Times New Roman" w:hAnsi="Trebuchet MS" w:cs="Times New Roman"/>
          <w:color w:val="000000"/>
          <w:sz w:val="24"/>
          <w:szCs w:val="24"/>
        </w:rPr>
        <w:br/>
        <w:t>In Java, it is possible to define two or more methods of same name in a class, provided that there argument list or parameters are different. This concept is known as Method Overloading.</w:t>
      </w:r>
    </w:p>
    <w:p w:rsidR="008C343F" w:rsidRPr="008C343F" w:rsidRDefault="008C343F" w:rsidP="008C343F">
      <w:pPr>
        <w:shd w:val="clear" w:color="auto" w:fill="FFFFFF"/>
        <w:spacing w:after="0" w:line="390" w:lineRule="atLeast"/>
        <w:rPr>
          <w:rFonts w:ascii="Trebuchet MS" w:eastAsia="Times New Roman" w:hAnsi="Trebuchet MS" w:cs="Times New Roman"/>
          <w:color w:val="000000"/>
          <w:sz w:val="24"/>
          <w:szCs w:val="24"/>
        </w:rPr>
      </w:pPr>
      <w:r w:rsidRPr="008C343F">
        <w:rPr>
          <w:rFonts w:ascii="Trebuchet MS" w:eastAsia="Times New Roman" w:hAnsi="Trebuchet MS" w:cs="Times New Roman"/>
          <w:color w:val="000000"/>
          <w:sz w:val="24"/>
          <w:szCs w:val="24"/>
        </w:rPr>
        <w:lastRenderedPageBreak/>
        <w:t>I have covered method overloading and Overriding below. To know more about polymorphism types refer my post </w:t>
      </w:r>
      <w:hyperlink r:id="rId9" w:tgtFrame="_blank" w:tooltip="Types of polymorphism" w:history="1">
        <w:r w:rsidRPr="008C343F">
          <w:rPr>
            <w:rFonts w:ascii="Trebuchet MS" w:eastAsia="Times New Roman" w:hAnsi="Trebuchet MS" w:cs="Times New Roman"/>
            <w:b/>
            <w:bCs/>
            <w:color w:val="008000"/>
            <w:sz w:val="24"/>
            <w:szCs w:val="24"/>
            <w:u w:val="single"/>
          </w:rPr>
          <w:t>Types of polymorphism in java: Static, Dynamic, Runtime and Compile time Polymorphism</w:t>
        </w:r>
      </w:hyperlink>
      <w:r w:rsidRPr="008C343F">
        <w:rPr>
          <w:rFonts w:ascii="Trebuchet MS" w:eastAsia="Times New Roman" w:hAnsi="Trebuchet MS" w:cs="Times New Roman"/>
          <w:color w:val="000000"/>
          <w:sz w:val="24"/>
          <w:szCs w:val="24"/>
        </w:rPr>
        <w:t>.</w:t>
      </w:r>
    </w:p>
    <w:p w:rsidR="008C343F" w:rsidRPr="008C343F" w:rsidRDefault="008C343F" w:rsidP="008C343F">
      <w:pPr>
        <w:pBdr>
          <w:bottom w:val="single" w:sz="6" w:space="5" w:color="EEEEEE"/>
        </w:pBdr>
        <w:shd w:val="clear" w:color="auto" w:fill="FFFFFF"/>
        <w:spacing w:before="585" w:after="195" w:line="240" w:lineRule="auto"/>
        <w:outlineLvl w:val="2"/>
        <w:rPr>
          <w:rFonts w:ascii="Trebuchet MS" w:eastAsia="Times New Roman" w:hAnsi="Trebuchet MS" w:cs="Times New Roman"/>
          <w:b/>
          <w:bCs/>
          <w:color w:val="555555"/>
          <w:sz w:val="36"/>
          <w:szCs w:val="36"/>
        </w:rPr>
      </w:pPr>
      <w:r w:rsidRPr="008C343F">
        <w:rPr>
          <w:rFonts w:ascii="Trebuchet MS" w:eastAsia="Times New Roman" w:hAnsi="Trebuchet MS" w:cs="Times New Roman"/>
          <w:b/>
          <w:bCs/>
          <w:color w:val="555555"/>
          <w:sz w:val="36"/>
          <w:szCs w:val="36"/>
        </w:rPr>
        <w:t>1) Method Overloading</w:t>
      </w:r>
    </w:p>
    <w:p w:rsidR="008C343F" w:rsidRPr="008C343F" w:rsidRDefault="008C343F" w:rsidP="008C343F">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r w:rsidRPr="008C343F">
        <w:rPr>
          <w:rFonts w:ascii="Trebuchet MS" w:eastAsia="Times New Roman" w:hAnsi="Trebuchet MS" w:cs="Times New Roman"/>
          <w:color w:val="000000"/>
          <w:sz w:val="24"/>
          <w:szCs w:val="24"/>
        </w:rPr>
        <w:t>To call an overloaded method in Java, it is must to use the type and/or number of arguments to determine which version of the overloaded method to actually call.</w:t>
      </w:r>
    </w:p>
    <w:p w:rsidR="008C343F" w:rsidRPr="008C343F" w:rsidRDefault="008C343F" w:rsidP="008C343F">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r w:rsidRPr="008C343F">
        <w:rPr>
          <w:rFonts w:ascii="Trebuchet MS" w:eastAsia="Times New Roman" w:hAnsi="Trebuchet MS" w:cs="Times New Roman"/>
          <w:color w:val="000000"/>
          <w:sz w:val="24"/>
          <w:szCs w:val="24"/>
        </w:rPr>
        <w:t>Overloaded methods may have different return types; the return type alone is insufficient to distinguish two versions of a method. .</w:t>
      </w:r>
    </w:p>
    <w:p w:rsidR="008C343F" w:rsidRPr="008C343F" w:rsidRDefault="008C343F" w:rsidP="008C343F">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r w:rsidRPr="008C343F">
        <w:rPr>
          <w:rFonts w:ascii="Trebuchet MS" w:eastAsia="Times New Roman" w:hAnsi="Trebuchet MS" w:cs="Times New Roman"/>
          <w:color w:val="000000"/>
          <w:sz w:val="24"/>
          <w:szCs w:val="24"/>
        </w:rPr>
        <w:t>When Java encounters a call to an overloaded method, it simply executes the version of the method whose parameters match the arguments used in the call.</w:t>
      </w:r>
    </w:p>
    <w:p w:rsidR="008C343F" w:rsidRPr="008C343F" w:rsidRDefault="008C343F" w:rsidP="008C343F">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r w:rsidRPr="008C343F">
        <w:rPr>
          <w:rFonts w:ascii="Trebuchet MS" w:eastAsia="Times New Roman" w:hAnsi="Trebuchet MS" w:cs="Times New Roman"/>
          <w:color w:val="000000"/>
          <w:sz w:val="24"/>
          <w:szCs w:val="24"/>
        </w:rPr>
        <w:t>It allows the user to achieve compile time polymorphism.</w:t>
      </w:r>
    </w:p>
    <w:p w:rsidR="008C343F" w:rsidRPr="008C343F" w:rsidRDefault="008C343F" w:rsidP="008C343F">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r w:rsidRPr="008C343F">
        <w:rPr>
          <w:rFonts w:ascii="Trebuchet MS" w:eastAsia="Times New Roman" w:hAnsi="Trebuchet MS" w:cs="Times New Roman"/>
          <w:color w:val="000000"/>
          <w:sz w:val="24"/>
          <w:szCs w:val="24"/>
        </w:rPr>
        <w:t>An overloaded method can throw different exceptions.</w:t>
      </w:r>
    </w:p>
    <w:p w:rsidR="008C343F" w:rsidRPr="008C343F" w:rsidRDefault="008C343F" w:rsidP="008C343F">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r w:rsidRPr="008C343F">
        <w:rPr>
          <w:rFonts w:ascii="Trebuchet MS" w:eastAsia="Times New Roman" w:hAnsi="Trebuchet MS" w:cs="Times New Roman"/>
          <w:color w:val="000000"/>
          <w:sz w:val="24"/>
          <w:szCs w:val="24"/>
        </w:rPr>
        <w:t>It can have different access modifiers.</w:t>
      </w:r>
    </w:p>
    <w:p w:rsidR="008C343F" w:rsidRPr="008C343F" w:rsidRDefault="008C343F" w:rsidP="008C343F">
      <w:pPr>
        <w:shd w:val="clear" w:color="auto" w:fill="FFFFFF"/>
        <w:spacing w:after="390" w:line="390" w:lineRule="atLeast"/>
        <w:rPr>
          <w:rFonts w:ascii="Trebuchet MS" w:eastAsia="Times New Roman" w:hAnsi="Trebuchet MS" w:cs="Times New Roman"/>
          <w:color w:val="000000"/>
          <w:sz w:val="24"/>
          <w:szCs w:val="24"/>
        </w:rPr>
      </w:pPr>
      <w:r w:rsidRPr="008C343F">
        <w:rPr>
          <w:rFonts w:ascii="Trebuchet MS" w:eastAsia="Times New Roman" w:hAnsi="Trebuchet MS" w:cs="Times New Roman"/>
          <w:color w:val="000000"/>
          <w:sz w:val="24"/>
          <w:szCs w:val="24"/>
        </w:rPr>
        <w:t>Example:</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8B"/>
          <w:sz w:val="20"/>
          <w:szCs w:val="20"/>
        </w:rPr>
        <w:t>class</w:t>
      </w: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2B91AF"/>
          <w:sz w:val="20"/>
          <w:szCs w:val="20"/>
        </w:rPr>
        <w:t>Overload</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00008B"/>
          <w:sz w:val="20"/>
          <w:szCs w:val="20"/>
        </w:rPr>
        <w:t>void</w:t>
      </w:r>
      <w:r w:rsidRPr="008C343F">
        <w:rPr>
          <w:rFonts w:ascii="Consolas" w:eastAsia="Times New Roman" w:hAnsi="Consolas" w:cs="Consolas"/>
          <w:color w:val="000000"/>
          <w:sz w:val="20"/>
          <w:szCs w:val="20"/>
        </w:rPr>
        <w:t xml:space="preserve"> demo (</w:t>
      </w:r>
      <w:r w:rsidRPr="008C343F">
        <w:rPr>
          <w:rFonts w:ascii="Consolas" w:eastAsia="Times New Roman" w:hAnsi="Consolas" w:cs="Consolas"/>
          <w:color w:val="00008B"/>
          <w:sz w:val="20"/>
          <w:szCs w:val="20"/>
        </w:rPr>
        <w:t>int</w:t>
      </w:r>
      <w:r w:rsidRPr="008C343F">
        <w:rPr>
          <w:rFonts w:ascii="Consolas" w:eastAsia="Times New Roman" w:hAnsi="Consolas" w:cs="Consolas"/>
          <w:color w:val="000000"/>
          <w:sz w:val="20"/>
          <w:szCs w:val="20"/>
        </w:rPr>
        <w:t xml:space="preserve"> a)</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 xml:space="preserve">    {</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2B91AF"/>
          <w:sz w:val="20"/>
          <w:szCs w:val="20"/>
        </w:rPr>
        <w:t>System</w:t>
      </w:r>
      <w:r w:rsidRPr="008C343F">
        <w:rPr>
          <w:rFonts w:ascii="Consolas" w:eastAsia="Times New Roman" w:hAnsi="Consolas" w:cs="Consolas"/>
          <w:color w:val="000000"/>
          <w:sz w:val="20"/>
          <w:szCs w:val="20"/>
        </w:rPr>
        <w:t>.</w:t>
      </w:r>
      <w:r w:rsidRPr="008C343F">
        <w:rPr>
          <w:rFonts w:ascii="Consolas" w:eastAsia="Times New Roman" w:hAnsi="Consolas" w:cs="Consolas"/>
          <w:color w:val="00008B"/>
          <w:sz w:val="20"/>
          <w:szCs w:val="20"/>
        </w:rPr>
        <w:t>out</w:t>
      </w:r>
      <w:r w:rsidRPr="008C343F">
        <w:rPr>
          <w:rFonts w:ascii="Consolas" w:eastAsia="Times New Roman" w:hAnsi="Consolas" w:cs="Consolas"/>
          <w:color w:val="000000"/>
          <w:sz w:val="20"/>
          <w:szCs w:val="20"/>
        </w:rPr>
        <w:t>.println (</w:t>
      </w:r>
      <w:r w:rsidRPr="008C343F">
        <w:rPr>
          <w:rFonts w:ascii="Consolas" w:eastAsia="Times New Roman" w:hAnsi="Consolas" w:cs="Consolas"/>
          <w:color w:val="800000"/>
          <w:sz w:val="20"/>
          <w:szCs w:val="20"/>
        </w:rPr>
        <w:t>"a: "</w:t>
      </w:r>
      <w:r w:rsidRPr="008C343F">
        <w:rPr>
          <w:rFonts w:ascii="Consolas" w:eastAsia="Times New Roman" w:hAnsi="Consolas" w:cs="Consolas"/>
          <w:color w:val="000000"/>
          <w:sz w:val="20"/>
          <w:szCs w:val="20"/>
        </w:rPr>
        <w:t xml:space="preserve"> + a);</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 xml:space="preserve">    }</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00008B"/>
          <w:sz w:val="20"/>
          <w:szCs w:val="20"/>
        </w:rPr>
        <w:t>void</w:t>
      </w:r>
      <w:r w:rsidRPr="008C343F">
        <w:rPr>
          <w:rFonts w:ascii="Consolas" w:eastAsia="Times New Roman" w:hAnsi="Consolas" w:cs="Consolas"/>
          <w:color w:val="000000"/>
          <w:sz w:val="20"/>
          <w:szCs w:val="20"/>
        </w:rPr>
        <w:t xml:space="preserve"> demo (</w:t>
      </w:r>
      <w:r w:rsidRPr="008C343F">
        <w:rPr>
          <w:rFonts w:ascii="Consolas" w:eastAsia="Times New Roman" w:hAnsi="Consolas" w:cs="Consolas"/>
          <w:color w:val="00008B"/>
          <w:sz w:val="20"/>
          <w:szCs w:val="20"/>
        </w:rPr>
        <w:t>int</w:t>
      </w:r>
      <w:r w:rsidRPr="008C343F">
        <w:rPr>
          <w:rFonts w:ascii="Consolas" w:eastAsia="Times New Roman" w:hAnsi="Consolas" w:cs="Consolas"/>
          <w:color w:val="000000"/>
          <w:sz w:val="20"/>
          <w:szCs w:val="20"/>
        </w:rPr>
        <w:t xml:space="preserve"> a, </w:t>
      </w:r>
      <w:r w:rsidRPr="008C343F">
        <w:rPr>
          <w:rFonts w:ascii="Consolas" w:eastAsia="Times New Roman" w:hAnsi="Consolas" w:cs="Consolas"/>
          <w:color w:val="00008B"/>
          <w:sz w:val="20"/>
          <w:szCs w:val="20"/>
        </w:rPr>
        <w:t>int</w:t>
      </w:r>
      <w:r w:rsidRPr="008C343F">
        <w:rPr>
          <w:rFonts w:ascii="Consolas" w:eastAsia="Times New Roman" w:hAnsi="Consolas" w:cs="Consolas"/>
          <w:color w:val="000000"/>
          <w:sz w:val="20"/>
          <w:szCs w:val="20"/>
        </w:rPr>
        <w:t xml:space="preserve"> b)</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 xml:space="preserve">    {</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2B91AF"/>
          <w:sz w:val="20"/>
          <w:szCs w:val="20"/>
        </w:rPr>
        <w:t>System</w:t>
      </w:r>
      <w:r w:rsidRPr="008C343F">
        <w:rPr>
          <w:rFonts w:ascii="Consolas" w:eastAsia="Times New Roman" w:hAnsi="Consolas" w:cs="Consolas"/>
          <w:color w:val="000000"/>
          <w:sz w:val="20"/>
          <w:szCs w:val="20"/>
        </w:rPr>
        <w:t>.</w:t>
      </w:r>
      <w:r w:rsidRPr="008C343F">
        <w:rPr>
          <w:rFonts w:ascii="Consolas" w:eastAsia="Times New Roman" w:hAnsi="Consolas" w:cs="Consolas"/>
          <w:color w:val="00008B"/>
          <w:sz w:val="20"/>
          <w:szCs w:val="20"/>
        </w:rPr>
        <w:t>out</w:t>
      </w:r>
      <w:r w:rsidRPr="008C343F">
        <w:rPr>
          <w:rFonts w:ascii="Consolas" w:eastAsia="Times New Roman" w:hAnsi="Consolas" w:cs="Consolas"/>
          <w:color w:val="000000"/>
          <w:sz w:val="20"/>
          <w:szCs w:val="20"/>
        </w:rPr>
        <w:t>.println (</w:t>
      </w:r>
      <w:r w:rsidRPr="008C343F">
        <w:rPr>
          <w:rFonts w:ascii="Consolas" w:eastAsia="Times New Roman" w:hAnsi="Consolas" w:cs="Consolas"/>
          <w:color w:val="800000"/>
          <w:sz w:val="20"/>
          <w:szCs w:val="20"/>
        </w:rPr>
        <w:t>"a and b: "</w:t>
      </w:r>
      <w:r w:rsidRPr="008C343F">
        <w:rPr>
          <w:rFonts w:ascii="Consolas" w:eastAsia="Times New Roman" w:hAnsi="Consolas" w:cs="Consolas"/>
          <w:color w:val="000000"/>
          <w:sz w:val="20"/>
          <w:szCs w:val="20"/>
        </w:rPr>
        <w:t xml:space="preserve"> + a + </w:t>
      </w:r>
      <w:r w:rsidRPr="008C343F">
        <w:rPr>
          <w:rFonts w:ascii="Consolas" w:eastAsia="Times New Roman" w:hAnsi="Consolas" w:cs="Consolas"/>
          <w:color w:val="800000"/>
          <w:sz w:val="20"/>
          <w:szCs w:val="20"/>
        </w:rPr>
        <w:t>","</w:t>
      </w:r>
      <w:r w:rsidRPr="008C343F">
        <w:rPr>
          <w:rFonts w:ascii="Consolas" w:eastAsia="Times New Roman" w:hAnsi="Consolas" w:cs="Consolas"/>
          <w:color w:val="000000"/>
          <w:sz w:val="20"/>
          <w:szCs w:val="20"/>
        </w:rPr>
        <w:t xml:space="preserve"> + b);</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 xml:space="preserve">    }</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00008B"/>
          <w:sz w:val="20"/>
          <w:szCs w:val="20"/>
        </w:rPr>
        <w:t>double</w:t>
      </w:r>
      <w:r w:rsidRPr="008C343F">
        <w:rPr>
          <w:rFonts w:ascii="Consolas" w:eastAsia="Times New Roman" w:hAnsi="Consolas" w:cs="Consolas"/>
          <w:color w:val="000000"/>
          <w:sz w:val="20"/>
          <w:szCs w:val="20"/>
        </w:rPr>
        <w:t xml:space="preserve"> demo(</w:t>
      </w:r>
      <w:r w:rsidRPr="008C343F">
        <w:rPr>
          <w:rFonts w:ascii="Consolas" w:eastAsia="Times New Roman" w:hAnsi="Consolas" w:cs="Consolas"/>
          <w:color w:val="00008B"/>
          <w:sz w:val="20"/>
          <w:szCs w:val="20"/>
        </w:rPr>
        <w:t>double</w:t>
      </w:r>
      <w:r w:rsidRPr="008C343F">
        <w:rPr>
          <w:rFonts w:ascii="Consolas" w:eastAsia="Times New Roman" w:hAnsi="Consolas" w:cs="Consolas"/>
          <w:color w:val="000000"/>
          <w:sz w:val="20"/>
          <w:szCs w:val="20"/>
        </w:rPr>
        <w:t xml:space="preserve"> a) {</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2B91AF"/>
          <w:sz w:val="20"/>
          <w:szCs w:val="20"/>
        </w:rPr>
        <w:t>System</w:t>
      </w:r>
      <w:r w:rsidRPr="008C343F">
        <w:rPr>
          <w:rFonts w:ascii="Consolas" w:eastAsia="Times New Roman" w:hAnsi="Consolas" w:cs="Consolas"/>
          <w:color w:val="000000"/>
          <w:sz w:val="20"/>
          <w:szCs w:val="20"/>
        </w:rPr>
        <w:t>.</w:t>
      </w:r>
      <w:r w:rsidRPr="008C343F">
        <w:rPr>
          <w:rFonts w:ascii="Consolas" w:eastAsia="Times New Roman" w:hAnsi="Consolas" w:cs="Consolas"/>
          <w:color w:val="00008B"/>
          <w:sz w:val="20"/>
          <w:szCs w:val="20"/>
        </w:rPr>
        <w:t>out</w:t>
      </w:r>
      <w:r w:rsidRPr="008C343F">
        <w:rPr>
          <w:rFonts w:ascii="Consolas" w:eastAsia="Times New Roman" w:hAnsi="Consolas" w:cs="Consolas"/>
          <w:color w:val="000000"/>
          <w:sz w:val="20"/>
          <w:szCs w:val="20"/>
        </w:rPr>
        <w:t>.println(</w:t>
      </w:r>
      <w:r w:rsidRPr="008C343F">
        <w:rPr>
          <w:rFonts w:ascii="Consolas" w:eastAsia="Times New Roman" w:hAnsi="Consolas" w:cs="Consolas"/>
          <w:color w:val="800000"/>
          <w:sz w:val="20"/>
          <w:szCs w:val="20"/>
        </w:rPr>
        <w:t>"double a: "</w:t>
      </w:r>
      <w:r w:rsidRPr="008C343F">
        <w:rPr>
          <w:rFonts w:ascii="Consolas" w:eastAsia="Times New Roman" w:hAnsi="Consolas" w:cs="Consolas"/>
          <w:color w:val="000000"/>
          <w:sz w:val="20"/>
          <w:szCs w:val="20"/>
        </w:rPr>
        <w:t xml:space="preserve"> + a);</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00008B"/>
          <w:sz w:val="20"/>
          <w:szCs w:val="20"/>
        </w:rPr>
        <w:t>return</w:t>
      </w:r>
      <w:r w:rsidRPr="008C343F">
        <w:rPr>
          <w:rFonts w:ascii="Consolas" w:eastAsia="Times New Roman" w:hAnsi="Consolas" w:cs="Consolas"/>
          <w:color w:val="000000"/>
          <w:sz w:val="20"/>
          <w:szCs w:val="20"/>
        </w:rPr>
        <w:t xml:space="preserve"> a*a;</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 xml:space="preserve">    }</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8B"/>
          <w:sz w:val="20"/>
          <w:szCs w:val="20"/>
        </w:rPr>
        <w:lastRenderedPageBreak/>
        <w:t>class</w:t>
      </w: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2B91AF"/>
          <w:sz w:val="20"/>
          <w:szCs w:val="20"/>
        </w:rPr>
        <w:t>MethodOverloading</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00008B"/>
          <w:sz w:val="20"/>
          <w:szCs w:val="20"/>
        </w:rPr>
        <w:t>public</w:t>
      </w: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00008B"/>
          <w:sz w:val="20"/>
          <w:szCs w:val="20"/>
        </w:rPr>
        <w:t>static</w:t>
      </w: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00008B"/>
          <w:sz w:val="20"/>
          <w:szCs w:val="20"/>
        </w:rPr>
        <w:t>void</w:t>
      </w:r>
      <w:r w:rsidRPr="008C343F">
        <w:rPr>
          <w:rFonts w:ascii="Consolas" w:eastAsia="Times New Roman" w:hAnsi="Consolas" w:cs="Consolas"/>
          <w:color w:val="000000"/>
          <w:sz w:val="20"/>
          <w:szCs w:val="20"/>
        </w:rPr>
        <w:t xml:space="preserve"> main (</w:t>
      </w:r>
      <w:r w:rsidRPr="008C343F">
        <w:rPr>
          <w:rFonts w:ascii="Consolas" w:eastAsia="Times New Roman" w:hAnsi="Consolas" w:cs="Consolas"/>
          <w:color w:val="2B91AF"/>
          <w:sz w:val="20"/>
          <w:szCs w:val="20"/>
        </w:rPr>
        <w:t>String</w:t>
      </w:r>
      <w:r w:rsidRPr="008C343F">
        <w:rPr>
          <w:rFonts w:ascii="Consolas" w:eastAsia="Times New Roman" w:hAnsi="Consolas" w:cs="Consolas"/>
          <w:color w:val="000000"/>
          <w:sz w:val="20"/>
          <w:szCs w:val="20"/>
        </w:rPr>
        <w:t xml:space="preserve"> args [])</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 xml:space="preserve">    {</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2B91AF"/>
          <w:sz w:val="20"/>
          <w:szCs w:val="20"/>
        </w:rPr>
        <w:t>Overload</w:t>
      </w: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2B91AF"/>
          <w:sz w:val="20"/>
          <w:szCs w:val="20"/>
        </w:rPr>
        <w:t>Obj</w:t>
      </w:r>
      <w:r w:rsidRPr="008C343F">
        <w:rPr>
          <w:rFonts w:ascii="Consolas" w:eastAsia="Times New Roman" w:hAnsi="Consolas" w:cs="Consolas"/>
          <w:color w:val="000000"/>
          <w:sz w:val="20"/>
          <w:szCs w:val="20"/>
        </w:rPr>
        <w:t xml:space="preserve"> = </w:t>
      </w:r>
      <w:r w:rsidRPr="008C343F">
        <w:rPr>
          <w:rFonts w:ascii="Consolas" w:eastAsia="Times New Roman" w:hAnsi="Consolas" w:cs="Consolas"/>
          <w:color w:val="00008B"/>
          <w:sz w:val="20"/>
          <w:szCs w:val="20"/>
        </w:rPr>
        <w:t>new</w:t>
      </w: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2B91AF"/>
          <w:sz w:val="20"/>
          <w:szCs w:val="20"/>
        </w:rPr>
        <w:t>Overload</w:t>
      </w:r>
      <w:r w:rsidRPr="008C343F">
        <w:rPr>
          <w:rFonts w:ascii="Consolas" w:eastAsia="Times New Roman" w:hAnsi="Consolas" w:cs="Consolas"/>
          <w:color w:val="000000"/>
          <w:sz w:val="20"/>
          <w:szCs w:val="20"/>
        </w:rPr>
        <w:t>();</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00008B"/>
          <w:sz w:val="20"/>
          <w:szCs w:val="20"/>
        </w:rPr>
        <w:t>double</w:t>
      </w:r>
      <w:r w:rsidRPr="008C343F">
        <w:rPr>
          <w:rFonts w:ascii="Consolas" w:eastAsia="Times New Roman" w:hAnsi="Consolas" w:cs="Consolas"/>
          <w:color w:val="000000"/>
          <w:sz w:val="20"/>
          <w:szCs w:val="20"/>
        </w:rPr>
        <w:t xml:space="preserve"> result;</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2B91AF"/>
          <w:sz w:val="20"/>
          <w:szCs w:val="20"/>
        </w:rPr>
        <w:t>Obj</w:t>
      </w:r>
      <w:r w:rsidRPr="008C343F">
        <w:rPr>
          <w:rFonts w:ascii="Consolas" w:eastAsia="Times New Roman" w:hAnsi="Consolas" w:cs="Consolas"/>
          <w:color w:val="000000"/>
          <w:sz w:val="20"/>
          <w:szCs w:val="20"/>
        </w:rPr>
        <w:t xml:space="preserve"> .demo(</w:t>
      </w:r>
      <w:r w:rsidRPr="008C343F">
        <w:rPr>
          <w:rFonts w:ascii="Consolas" w:eastAsia="Times New Roman" w:hAnsi="Consolas" w:cs="Consolas"/>
          <w:color w:val="800000"/>
          <w:sz w:val="20"/>
          <w:szCs w:val="20"/>
        </w:rPr>
        <w:t>10</w:t>
      </w:r>
      <w:r w:rsidRPr="008C343F">
        <w:rPr>
          <w:rFonts w:ascii="Consolas" w:eastAsia="Times New Roman" w:hAnsi="Consolas" w:cs="Consolas"/>
          <w:color w:val="000000"/>
          <w:sz w:val="20"/>
          <w:szCs w:val="20"/>
        </w:rPr>
        <w:t>);</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2B91AF"/>
          <w:sz w:val="20"/>
          <w:szCs w:val="20"/>
        </w:rPr>
        <w:t>Obj</w:t>
      </w:r>
      <w:r w:rsidRPr="008C343F">
        <w:rPr>
          <w:rFonts w:ascii="Consolas" w:eastAsia="Times New Roman" w:hAnsi="Consolas" w:cs="Consolas"/>
          <w:color w:val="000000"/>
          <w:sz w:val="20"/>
          <w:szCs w:val="20"/>
        </w:rPr>
        <w:t xml:space="preserve"> .demo(</w:t>
      </w:r>
      <w:r w:rsidRPr="008C343F">
        <w:rPr>
          <w:rFonts w:ascii="Consolas" w:eastAsia="Times New Roman" w:hAnsi="Consolas" w:cs="Consolas"/>
          <w:color w:val="800000"/>
          <w:sz w:val="20"/>
          <w:szCs w:val="20"/>
        </w:rPr>
        <w:t>10</w:t>
      </w: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800000"/>
          <w:sz w:val="20"/>
          <w:szCs w:val="20"/>
        </w:rPr>
        <w:t>20</w:t>
      </w:r>
      <w:r w:rsidRPr="008C343F">
        <w:rPr>
          <w:rFonts w:ascii="Consolas" w:eastAsia="Times New Roman" w:hAnsi="Consolas" w:cs="Consolas"/>
          <w:color w:val="000000"/>
          <w:sz w:val="20"/>
          <w:szCs w:val="20"/>
        </w:rPr>
        <w:t>);</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 xml:space="preserve">        result = </w:t>
      </w:r>
      <w:r w:rsidRPr="008C343F">
        <w:rPr>
          <w:rFonts w:ascii="Consolas" w:eastAsia="Times New Roman" w:hAnsi="Consolas" w:cs="Consolas"/>
          <w:color w:val="2B91AF"/>
          <w:sz w:val="20"/>
          <w:szCs w:val="20"/>
        </w:rPr>
        <w:t>Obj</w:t>
      </w:r>
      <w:r w:rsidRPr="008C343F">
        <w:rPr>
          <w:rFonts w:ascii="Consolas" w:eastAsia="Times New Roman" w:hAnsi="Consolas" w:cs="Consolas"/>
          <w:color w:val="000000"/>
          <w:sz w:val="20"/>
          <w:szCs w:val="20"/>
        </w:rPr>
        <w:t xml:space="preserve"> .demo(</w:t>
      </w:r>
      <w:r w:rsidRPr="008C343F">
        <w:rPr>
          <w:rFonts w:ascii="Consolas" w:eastAsia="Times New Roman" w:hAnsi="Consolas" w:cs="Consolas"/>
          <w:color w:val="800000"/>
          <w:sz w:val="20"/>
          <w:szCs w:val="20"/>
        </w:rPr>
        <w:t>5.5</w:t>
      </w:r>
      <w:r w:rsidRPr="008C343F">
        <w:rPr>
          <w:rFonts w:ascii="Consolas" w:eastAsia="Times New Roman" w:hAnsi="Consolas" w:cs="Consolas"/>
          <w:color w:val="000000"/>
          <w:sz w:val="20"/>
          <w:szCs w:val="20"/>
        </w:rPr>
        <w:t>);</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2B91AF"/>
          <w:sz w:val="20"/>
          <w:szCs w:val="20"/>
        </w:rPr>
        <w:t>System</w:t>
      </w:r>
      <w:r w:rsidRPr="008C343F">
        <w:rPr>
          <w:rFonts w:ascii="Consolas" w:eastAsia="Times New Roman" w:hAnsi="Consolas" w:cs="Consolas"/>
          <w:color w:val="000000"/>
          <w:sz w:val="20"/>
          <w:szCs w:val="20"/>
        </w:rPr>
        <w:t>.</w:t>
      </w:r>
      <w:r w:rsidRPr="008C343F">
        <w:rPr>
          <w:rFonts w:ascii="Consolas" w:eastAsia="Times New Roman" w:hAnsi="Consolas" w:cs="Consolas"/>
          <w:color w:val="00008B"/>
          <w:sz w:val="20"/>
          <w:szCs w:val="20"/>
        </w:rPr>
        <w:t>out</w:t>
      </w:r>
      <w:r w:rsidRPr="008C343F">
        <w:rPr>
          <w:rFonts w:ascii="Consolas" w:eastAsia="Times New Roman" w:hAnsi="Consolas" w:cs="Consolas"/>
          <w:color w:val="000000"/>
          <w:sz w:val="20"/>
          <w:szCs w:val="20"/>
        </w:rPr>
        <w:t>.println(</w:t>
      </w:r>
      <w:r w:rsidRPr="008C343F">
        <w:rPr>
          <w:rFonts w:ascii="Consolas" w:eastAsia="Times New Roman" w:hAnsi="Consolas" w:cs="Consolas"/>
          <w:color w:val="800000"/>
          <w:sz w:val="20"/>
          <w:szCs w:val="20"/>
        </w:rPr>
        <w:t>"O/P : "</w:t>
      </w:r>
      <w:r w:rsidRPr="008C343F">
        <w:rPr>
          <w:rFonts w:ascii="Consolas" w:eastAsia="Times New Roman" w:hAnsi="Consolas" w:cs="Consolas"/>
          <w:color w:val="000000"/>
          <w:sz w:val="20"/>
          <w:szCs w:val="20"/>
        </w:rPr>
        <w:t xml:space="preserve"> + result);</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 xml:space="preserve">    }</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w:t>
      </w:r>
    </w:p>
    <w:p w:rsidR="008C343F" w:rsidRPr="008C343F" w:rsidRDefault="008C343F" w:rsidP="008C343F">
      <w:pPr>
        <w:shd w:val="clear" w:color="auto" w:fill="FFFFFF"/>
        <w:spacing w:after="0" w:line="390" w:lineRule="atLeast"/>
        <w:rPr>
          <w:rFonts w:ascii="Trebuchet MS" w:eastAsia="Times New Roman" w:hAnsi="Trebuchet MS" w:cs="Times New Roman"/>
          <w:color w:val="000000"/>
          <w:sz w:val="24"/>
          <w:szCs w:val="24"/>
        </w:rPr>
      </w:pPr>
      <w:r w:rsidRPr="008C343F">
        <w:rPr>
          <w:rFonts w:ascii="Trebuchet MS" w:eastAsia="Times New Roman" w:hAnsi="Trebuchet MS" w:cs="Times New Roman"/>
          <w:color w:val="000000"/>
          <w:sz w:val="24"/>
          <w:szCs w:val="24"/>
        </w:rPr>
        <w:t>Here the method </w:t>
      </w:r>
      <w:r w:rsidRPr="008C343F">
        <w:rPr>
          <w:rFonts w:ascii="Consolas" w:eastAsia="Times New Roman" w:hAnsi="Consolas" w:cs="Consolas"/>
          <w:color w:val="000000"/>
          <w:sz w:val="20"/>
          <w:szCs w:val="20"/>
          <w:shd w:val="clear" w:color="auto" w:fill="EFEFEF"/>
        </w:rPr>
        <w:t>demo()</w:t>
      </w:r>
      <w:r w:rsidRPr="008C343F">
        <w:rPr>
          <w:rFonts w:ascii="Trebuchet MS" w:eastAsia="Times New Roman" w:hAnsi="Trebuchet MS" w:cs="Times New Roman"/>
          <w:color w:val="000000"/>
          <w:sz w:val="24"/>
          <w:szCs w:val="24"/>
        </w:rPr>
        <w:t> is overloaded 3 times: first having 1 int parameter, second one has 2 int parameters and third one is having double arg. The methods are invoked or called with the same type and number of parameters used.</w:t>
      </w:r>
    </w:p>
    <w:p w:rsidR="008C343F" w:rsidRPr="008C343F" w:rsidRDefault="008C343F" w:rsidP="008C343F">
      <w:pPr>
        <w:shd w:val="clear" w:color="auto" w:fill="FFFFFF"/>
        <w:spacing w:after="0" w:line="390" w:lineRule="atLeast"/>
        <w:rPr>
          <w:rFonts w:ascii="Trebuchet MS" w:eastAsia="Times New Roman" w:hAnsi="Trebuchet MS" w:cs="Times New Roman"/>
          <w:color w:val="000000"/>
          <w:sz w:val="24"/>
          <w:szCs w:val="24"/>
        </w:rPr>
      </w:pPr>
      <w:r w:rsidRPr="008C343F">
        <w:rPr>
          <w:rFonts w:ascii="Trebuchet MS" w:eastAsia="Times New Roman" w:hAnsi="Trebuchet MS" w:cs="Times New Roman"/>
          <w:b/>
          <w:bCs/>
          <w:color w:val="000000"/>
          <w:sz w:val="24"/>
          <w:szCs w:val="24"/>
        </w:rPr>
        <w:t>Output:</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 xml:space="preserve">a: </w:t>
      </w:r>
      <w:r w:rsidRPr="008C343F">
        <w:rPr>
          <w:rFonts w:ascii="Consolas" w:eastAsia="Times New Roman" w:hAnsi="Consolas" w:cs="Consolas"/>
          <w:color w:val="800000"/>
          <w:sz w:val="20"/>
          <w:szCs w:val="20"/>
        </w:rPr>
        <w:t>10</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 xml:space="preserve">a </w:t>
      </w:r>
      <w:r w:rsidRPr="008C343F">
        <w:rPr>
          <w:rFonts w:ascii="Consolas" w:eastAsia="Times New Roman" w:hAnsi="Consolas" w:cs="Consolas"/>
          <w:color w:val="00008B"/>
          <w:sz w:val="20"/>
          <w:szCs w:val="20"/>
        </w:rPr>
        <w:t>and</w:t>
      </w:r>
      <w:r w:rsidRPr="008C343F">
        <w:rPr>
          <w:rFonts w:ascii="Consolas" w:eastAsia="Times New Roman" w:hAnsi="Consolas" w:cs="Consolas"/>
          <w:color w:val="000000"/>
          <w:sz w:val="20"/>
          <w:szCs w:val="20"/>
        </w:rPr>
        <w:t xml:space="preserve"> b: </w:t>
      </w:r>
      <w:r w:rsidRPr="008C343F">
        <w:rPr>
          <w:rFonts w:ascii="Consolas" w:eastAsia="Times New Roman" w:hAnsi="Consolas" w:cs="Consolas"/>
          <w:color w:val="800000"/>
          <w:sz w:val="20"/>
          <w:szCs w:val="20"/>
        </w:rPr>
        <w:t>10</w:t>
      </w:r>
      <w:r w:rsidRPr="008C343F">
        <w:rPr>
          <w:rFonts w:ascii="Consolas" w:eastAsia="Times New Roman" w:hAnsi="Consolas" w:cs="Consolas"/>
          <w:color w:val="000000"/>
          <w:sz w:val="20"/>
          <w:szCs w:val="20"/>
        </w:rPr>
        <w:t>,</w:t>
      </w:r>
      <w:r w:rsidRPr="008C343F">
        <w:rPr>
          <w:rFonts w:ascii="Consolas" w:eastAsia="Times New Roman" w:hAnsi="Consolas" w:cs="Consolas"/>
          <w:color w:val="800000"/>
          <w:sz w:val="20"/>
          <w:szCs w:val="20"/>
        </w:rPr>
        <w:t>20</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8B"/>
          <w:sz w:val="20"/>
          <w:szCs w:val="20"/>
        </w:rPr>
        <w:t>double</w:t>
      </w:r>
      <w:r w:rsidRPr="008C343F">
        <w:rPr>
          <w:rFonts w:ascii="Consolas" w:eastAsia="Times New Roman" w:hAnsi="Consolas" w:cs="Consolas"/>
          <w:color w:val="000000"/>
          <w:sz w:val="20"/>
          <w:szCs w:val="20"/>
        </w:rPr>
        <w:t xml:space="preserve"> a: </w:t>
      </w:r>
      <w:r w:rsidRPr="008C343F">
        <w:rPr>
          <w:rFonts w:ascii="Consolas" w:eastAsia="Times New Roman" w:hAnsi="Consolas" w:cs="Consolas"/>
          <w:color w:val="800000"/>
          <w:sz w:val="20"/>
          <w:szCs w:val="20"/>
        </w:rPr>
        <w:t>5.5</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 xml:space="preserve">O/P : </w:t>
      </w:r>
      <w:r w:rsidRPr="008C343F">
        <w:rPr>
          <w:rFonts w:ascii="Consolas" w:eastAsia="Times New Roman" w:hAnsi="Consolas" w:cs="Consolas"/>
          <w:color w:val="800000"/>
          <w:sz w:val="20"/>
          <w:szCs w:val="20"/>
        </w:rPr>
        <w:t>30.25</w:t>
      </w:r>
    </w:p>
    <w:p w:rsidR="008C343F" w:rsidRPr="008C343F" w:rsidRDefault="008C343F" w:rsidP="008C343F">
      <w:pPr>
        <w:shd w:val="clear" w:color="auto" w:fill="FFFFFF"/>
        <w:spacing w:after="0" w:line="390" w:lineRule="atLeast"/>
        <w:rPr>
          <w:rFonts w:ascii="Trebuchet MS" w:eastAsia="Times New Roman" w:hAnsi="Trebuchet MS" w:cs="Times New Roman"/>
          <w:color w:val="000000"/>
          <w:sz w:val="24"/>
          <w:szCs w:val="24"/>
        </w:rPr>
      </w:pPr>
      <w:r w:rsidRPr="008C343F">
        <w:rPr>
          <w:rFonts w:ascii="Trebuchet MS" w:eastAsia="Times New Roman" w:hAnsi="Trebuchet MS" w:cs="Times New Roman"/>
          <w:b/>
          <w:bCs/>
          <w:color w:val="000000"/>
          <w:sz w:val="24"/>
          <w:szCs w:val="24"/>
        </w:rPr>
        <w:t>Rules for Method Overloading</w:t>
      </w:r>
    </w:p>
    <w:p w:rsidR="008C343F" w:rsidRPr="008C343F" w:rsidRDefault="008C343F" w:rsidP="008C343F">
      <w:pPr>
        <w:numPr>
          <w:ilvl w:val="0"/>
          <w:numId w:val="3"/>
        </w:numPr>
        <w:shd w:val="clear" w:color="auto" w:fill="FFFFFF"/>
        <w:spacing w:after="0" w:line="390" w:lineRule="atLeast"/>
        <w:ind w:left="390"/>
        <w:rPr>
          <w:rFonts w:ascii="Trebuchet MS" w:eastAsia="Times New Roman" w:hAnsi="Trebuchet MS" w:cs="Times New Roman"/>
          <w:color w:val="000000"/>
          <w:sz w:val="24"/>
          <w:szCs w:val="24"/>
        </w:rPr>
      </w:pPr>
      <w:r w:rsidRPr="008C343F">
        <w:rPr>
          <w:rFonts w:ascii="Trebuchet MS" w:eastAsia="Times New Roman" w:hAnsi="Trebuchet MS" w:cs="Times New Roman"/>
          <w:color w:val="000000"/>
          <w:sz w:val="24"/>
          <w:szCs w:val="24"/>
        </w:rPr>
        <w:t>Overloading can take place in the same class or in its sub-class.</w:t>
      </w:r>
    </w:p>
    <w:p w:rsidR="008C343F" w:rsidRPr="008C343F" w:rsidRDefault="008C343F" w:rsidP="008C343F">
      <w:pPr>
        <w:numPr>
          <w:ilvl w:val="0"/>
          <w:numId w:val="3"/>
        </w:numPr>
        <w:shd w:val="clear" w:color="auto" w:fill="FFFFFF"/>
        <w:spacing w:after="0" w:line="390" w:lineRule="atLeast"/>
        <w:ind w:left="390"/>
        <w:rPr>
          <w:rFonts w:ascii="Trebuchet MS" w:eastAsia="Times New Roman" w:hAnsi="Trebuchet MS" w:cs="Times New Roman"/>
          <w:color w:val="000000"/>
          <w:sz w:val="24"/>
          <w:szCs w:val="24"/>
        </w:rPr>
      </w:pPr>
      <w:r w:rsidRPr="008C343F">
        <w:rPr>
          <w:rFonts w:ascii="Trebuchet MS" w:eastAsia="Times New Roman" w:hAnsi="Trebuchet MS" w:cs="Times New Roman"/>
          <w:color w:val="000000"/>
          <w:sz w:val="24"/>
          <w:szCs w:val="24"/>
        </w:rPr>
        <w:t>Constructor in Java can be overloaded</w:t>
      </w:r>
    </w:p>
    <w:p w:rsidR="008C343F" w:rsidRPr="008C343F" w:rsidRDefault="008C343F" w:rsidP="008C343F">
      <w:pPr>
        <w:numPr>
          <w:ilvl w:val="0"/>
          <w:numId w:val="3"/>
        </w:numPr>
        <w:shd w:val="clear" w:color="auto" w:fill="FFFFFF"/>
        <w:spacing w:after="0" w:line="390" w:lineRule="atLeast"/>
        <w:ind w:left="390"/>
        <w:rPr>
          <w:rFonts w:ascii="Trebuchet MS" w:eastAsia="Times New Roman" w:hAnsi="Trebuchet MS" w:cs="Times New Roman"/>
          <w:color w:val="000000"/>
          <w:sz w:val="24"/>
          <w:szCs w:val="24"/>
        </w:rPr>
      </w:pPr>
      <w:r w:rsidRPr="008C343F">
        <w:rPr>
          <w:rFonts w:ascii="Trebuchet MS" w:eastAsia="Times New Roman" w:hAnsi="Trebuchet MS" w:cs="Times New Roman"/>
          <w:color w:val="000000"/>
          <w:sz w:val="24"/>
          <w:szCs w:val="24"/>
        </w:rPr>
        <w:t>Overloaded methods must have a different argument list.</w:t>
      </w:r>
    </w:p>
    <w:p w:rsidR="008C343F" w:rsidRPr="008C343F" w:rsidRDefault="008C343F" w:rsidP="008C343F">
      <w:pPr>
        <w:numPr>
          <w:ilvl w:val="0"/>
          <w:numId w:val="3"/>
        </w:numPr>
        <w:shd w:val="clear" w:color="auto" w:fill="FFFFFF"/>
        <w:spacing w:after="0" w:line="390" w:lineRule="atLeast"/>
        <w:ind w:left="390"/>
        <w:rPr>
          <w:rFonts w:ascii="Trebuchet MS" w:eastAsia="Times New Roman" w:hAnsi="Trebuchet MS" w:cs="Times New Roman"/>
          <w:color w:val="000000"/>
          <w:sz w:val="24"/>
          <w:szCs w:val="24"/>
        </w:rPr>
      </w:pPr>
      <w:r w:rsidRPr="008C343F">
        <w:rPr>
          <w:rFonts w:ascii="Trebuchet MS" w:eastAsia="Times New Roman" w:hAnsi="Trebuchet MS" w:cs="Times New Roman"/>
          <w:color w:val="000000"/>
          <w:sz w:val="24"/>
          <w:szCs w:val="24"/>
        </w:rPr>
        <w:t>Overloaded method </w:t>
      </w:r>
      <w:del w:id="1" w:author="Unknown">
        <w:r w:rsidRPr="008C343F">
          <w:rPr>
            <w:rFonts w:ascii="Trebuchet MS" w:eastAsia="Times New Roman" w:hAnsi="Trebuchet MS" w:cs="Times New Roman"/>
            <w:color w:val="000000"/>
            <w:sz w:val="24"/>
            <w:szCs w:val="24"/>
          </w:rPr>
          <w:delText>should always be the part of the same class</w:delText>
        </w:r>
      </w:del>
      <w:r w:rsidRPr="008C343F">
        <w:rPr>
          <w:rFonts w:ascii="Trebuchet MS" w:eastAsia="Times New Roman" w:hAnsi="Trebuchet MS" w:cs="Times New Roman"/>
          <w:color w:val="000000"/>
          <w:sz w:val="24"/>
          <w:szCs w:val="24"/>
        </w:rPr>
        <w:t> (can also take place in sub class), with same name but different parameters.</w:t>
      </w:r>
    </w:p>
    <w:p w:rsidR="008C343F" w:rsidRPr="008C343F" w:rsidRDefault="008C343F" w:rsidP="008C343F">
      <w:pPr>
        <w:numPr>
          <w:ilvl w:val="0"/>
          <w:numId w:val="3"/>
        </w:numPr>
        <w:shd w:val="clear" w:color="auto" w:fill="FFFFFF"/>
        <w:spacing w:after="0" w:line="390" w:lineRule="atLeast"/>
        <w:ind w:left="390"/>
        <w:rPr>
          <w:rFonts w:ascii="Trebuchet MS" w:eastAsia="Times New Roman" w:hAnsi="Trebuchet MS" w:cs="Times New Roman"/>
          <w:color w:val="000000"/>
          <w:sz w:val="24"/>
          <w:szCs w:val="24"/>
        </w:rPr>
      </w:pPr>
      <w:r w:rsidRPr="008C343F">
        <w:rPr>
          <w:rFonts w:ascii="Trebuchet MS" w:eastAsia="Times New Roman" w:hAnsi="Trebuchet MS" w:cs="Times New Roman"/>
          <w:color w:val="000000"/>
          <w:sz w:val="24"/>
          <w:szCs w:val="24"/>
        </w:rPr>
        <w:t>The parameters may differ in their type or number, or in both.</w:t>
      </w:r>
    </w:p>
    <w:p w:rsidR="008C343F" w:rsidRPr="008C343F" w:rsidRDefault="008C343F" w:rsidP="008C343F">
      <w:pPr>
        <w:numPr>
          <w:ilvl w:val="0"/>
          <w:numId w:val="3"/>
        </w:numPr>
        <w:shd w:val="clear" w:color="auto" w:fill="FFFFFF"/>
        <w:spacing w:after="0" w:line="390" w:lineRule="atLeast"/>
        <w:ind w:left="390"/>
        <w:rPr>
          <w:rFonts w:ascii="Trebuchet MS" w:eastAsia="Times New Roman" w:hAnsi="Trebuchet MS" w:cs="Times New Roman"/>
          <w:color w:val="000000"/>
          <w:sz w:val="24"/>
          <w:szCs w:val="24"/>
        </w:rPr>
      </w:pPr>
      <w:r w:rsidRPr="008C343F">
        <w:rPr>
          <w:rFonts w:ascii="Trebuchet MS" w:eastAsia="Times New Roman" w:hAnsi="Trebuchet MS" w:cs="Times New Roman"/>
          <w:color w:val="000000"/>
          <w:sz w:val="24"/>
          <w:szCs w:val="24"/>
        </w:rPr>
        <w:t>They may have the same or different return types.</w:t>
      </w:r>
    </w:p>
    <w:p w:rsidR="008C343F" w:rsidRPr="008C343F" w:rsidRDefault="008C343F" w:rsidP="008C343F">
      <w:pPr>
        <w:numPr>
          <w:ilvl w:val="0"/>
          <w:numId w:val="3"/>
        </w:numPr>
        <w:shd w:val="clear" w:color="auto" w:fill="FFFFFF"/>
        <w:spacing w:after="0" w:line="390" w:lineRule="atLeast"/>
        <w:ind w:left="390"/>
        <w:rPr>
          <w:rFonts w:ascii="Trebuchet MS" w:eastAsia="Times New Roman" w:hAnsi="Trebuchet MS" w:cs="Times New Roman"/>
          <w:color w:val="000000"/>
          <w:sz w:val="24"/>
          <w:szCs w:val="24"/>
        </w:rPr>
      </w:pPr>
      <w:r w:rsidRPr="008C343F">
        <w:rPr>
          <w:rFonts w:ascii="Trebuchet MS" w:eastAsia="Times New Roman" w:hAnsi="Trebuchet MS" w:cs="Times New Roman"/>
          <w:color w:val="000000"/>
          <w:sz w:val="24"/>
          <w:szCs w:val="24"/>
        </w:rPr>
        <w:t>It is also known as compile time polymorphism.</w:t>
      </w:r>
    </w:p>
    <w:p w:rsidR="008C343F" w:rsidRPr="008C343F" w:rsidRDefault="008C343F" w:rsidP="008C343F">
      <w:pPr>
        <w:pBdr>
          <w:bottom w:val="single" w:sz="6" w:space="5" w:color="EEEEEE"/>
        </w:pBdr>
        <w:shd w:val="clear" w:color="auto" w:fill="FFFFFF"/>
        <w:spacing w:before="585" w:after="195" w:line="240" w:lineRule="auto"/>
        <w:outlineLvl w:val="2"/>
        <w:rPr>
          <w:rFonts w:ascii="Trebuchet MS" w:eastAsia="Times New Roman" w:hAnsi="Trebuchet MS" w:cs="Times New Roman"/>
          <w:b/>
          <w:bCs/>
          <w:color w:val="555555"/>
          <w:sz w:val="36"/>
          <w:szCs w:val="36"/>
        </w:rPr>
      </w:pPr>
      <w:r w:rsidRPr="008C343F">
        <w:rPr>
          <w:rFonts w:ascii="Trebuchet MS" w:eastAsia="Times New Roman" w:hAnsi="Trebuchet MS" w:cs="Times New Roman"/>
          <w:b/>
          <w:bCs/>
          <w:color w:val="555555"/>
          <w:sz w:val="36"/>
          <w:szCs w:val="36"/>
        </w:rPr>
        <w:t>2) Method Overriding</w:t>
      </w:r>
    </w:p>
    <w:p w:rsidR="008C343F" w:rsidRPr="008C343F" w:rsidRDefault="008C343F" w:rsidP="008C343F">
      <w:pPr>
        <w:shd w:val="clear" w:color="auto" w:fill="FFFFFF"/>
        <w:spacing w:after="0" w:line="390" w:lineRule="atLeast"/>
        <w:rPr>
          <w:rFonts w:ascii="Trebuchet MS" w:eastAsia="Times New Roman" w:hAnsi="Trebuchet MS" w:cs="Times New Roman"/>
          <w:color w:val="000000"/>
          <w:sz w:val="24"/>
          <w:szCs w:val="24"/>
        </w:rPr>
      </w:pPr>
      <w:r w:rsidRPr="008C343F">
        <w:rPr>
          <w:rFonts w:ascii="Trebuchet MS" w:eastAsia="Times New Roman" w:hAnsi="Trebuchet MS" w:cs="Times New Roman"/>
          <w:color w:val="000000"/>
          <w:sz w:val="24"/>
          <w:szCs w:val="24"/>
        </w:rPr>
        <w:lastRenderedPageBreak/>
        <w:t>Child class has the same method as of base class. In such cases child class overrides the parent class method without even touching the source code of the base class. This feature is known as method overriding.</w:t>
      </w:r>
      <w:r w:rsidRPr="008C343F">
        <w:rPr>
          <w:rFonts w:ascii="Trebuchet MS" w:eastAsia="Times New Roman" w:hAnsi="Trebuchet MS" w:cs="Times New Roman"/>
          <w:color w:val="000000"/>
          <w:sz w:val="24"/>
          <w:szCs w:val="24"/>
        </w:rPr>
        <w:br/>
        <w:t>Example:</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8B"/>
          <w:sz w:val="20"/>
          <w:szCs w:val="20"/>
        </w:rPr>
        <w:t>public</w:t>
      </w: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00008B"/>
          <w:sz w:val="20"/>
          <w:szCs w:val="20"/>
        </w:rPr>
        <w:t>class</w:t>
      </w: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2B91AF"/>
          <w:sz w:val="20"/>
          <w:szCs w:val="20"/>
        </w:rPr>
        <w:t>BaseClass</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00008B"/>
          <w:sz w:val="20"/>
          <w:szCs w:val="20"/>
        </w:rPr>
        <w:t>public</w:t>
      </w: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00008B"/>
          <w:sz w:val="20"/>
          <w:szCs w:val="20"/>
        </w:rPr>
        <w:t>void</w:t>
      </w:r>
      <w:r w:rsidRPr="008C343F">
        <w:rPr>
          <w:rFonts w:ascii="Consolas" w:eastAsia="Times New Roman" w:hAnsi="Consolas" w:cs="Consolas"/>
          <w:color w:val="000000"/>
          <w:sz w:val="20"/>
          <w:szCs w:val="20"/>
        </w:rPr>
        <w:t xml:space="preserve"> methodToOverride() </w:t>
      </w:r>
      <w:r w:rsidRPr="008C343F">
        <w:rPr>
          <w:rFonts w:ascii="Consolas" w:eastAsia="Times New Roman" w:hAnsi="Consolas" w:cs="Consolas"/>
          <w:color w:val="808080"/>
          <w:sz w:val="20"/>
          <w:szCs w:val="20"/>
        </w:rPr>
        <w:t>//Base class method</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 xml:space="preserve">    {</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2B91AF"/>
          <w:sz w:val="20"/>
          <w:szCs w:val="20"/>
        </w:rPr>
        <w:t>System</w:t>
      </w:r>
      <w:r w:rsidRPr="008C343F">
        <w:rPr>
          <w:rFonts w:ascii="Consolas" w:eastAsia="Times New Roman" w:hAnsi="Consolas" w:cs="Consolas"/>
          <w:color w:val="000000"/>
          <w:sz w:val="20"/>
          <w:szCs w:val="20"/>
        </w:rPr>
        <w:t>.</w:t>
      </w:r>
      <w:r w:rsidRPr="008C343F">
        <w:rPr>
          <w:rFonts w:ascii="Consolas" w:eastAsia="Times New Roman" w:hAnsi="Consolas" w:cs="Consolas"/>
          <w:color w:val="00008B"/>
          <w:sz w:val="20"/>
          <w:szCs w:val="20"/>
        </w:rPr>
        <w:t>out</w:t>
      </w:r>
      <w:r w:rsidRPr="008C343F">
        <w:rPr>
          <w:rFonts w:ascii="Consolas" w:eastAsia="Times New Roman" w:hAnsi="Consolas" w:cs="Consolas"/>
          <w:color w:val="000000"/>
          <w:sz w:val="20"/>
          <w:szCs w:val="20"/>
        </w:rPr>
        <w:t>.println (</w:t>
      </w:r>
      <w:r w:rsidRPr="008C343F">
        <w:rPr>
          <w:rFonts w:ascii="Consolas" w:eastAsia="Times New Roman" w:hAnsi="Consolas" w:cs="Consolas"/>
          <w:color w:val="800000"/>
          <w:sz w:val="20"/>
          <w:szCs w:val="20"/>
        </w:rPr>
        <w:t>"I'm the method of BaseClass"</w:t>
      </w:r>
      <w:r w:rsidRPr="008C343F">
        <w:rPr>
          <w:rFonts w:ascii="Consolas" w:eastAsia="Times New Roman" w:hAnsi="Consolas" w:cs="Consolas"/>
          <w:color w:val="000000"/>
          <w:sz w:val="20"/>
          <w:szCs w:val="20"/>
        </w:rPr>
        <w:t>);</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 xml:space="preserve">    }</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8B"/>
          <w:sz w:val="20"/>
          <w:szCs w:val="20"/>
        </w:rPr>
        <w:t>public</w:t>
      </w: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00008B"/>
          <w:sz w:val="20"/>
          <w:szCs w:val="20"/>
        </w:rPr>
        <w:t>class</w:t>
      </w: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2B91AF"/>
          <w:sz w:val="20"/>
          <w:szCs w:val="20"/>
        </w:rPr>
        <w:t>DerivedClass</w:t>
      </w: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00008B"/>
          <w:sz w:val="20"/>
          <w:szCs w:val="20"/>
        </w:rPr>
        <w:t>extends</w:t>
      </w: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2B91AF"/>
          <w:sz w:val="20"/>
          <w:szCs w:val="20"/>
        </w:rPr>
        <w:t>BaseClass</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00008B"/>
          <w:sz w:val="20"/>
          <w:szCs w:val="20"/>
        </w:rPr>
        <w:t>public</w:t>
      </w: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00008B"/>
          <w:sz w:val="20"/>
          <w:szCs w:val="20"/>
        </w:rPr>
        <w:t>void</w:t>
      </w:r>
      <w:r w:rsidRPr="008C343F">
        <w:rPr>
          <w:rFonts w:ascii="Consolas" w:eastAsia="Times New Roman" w:hAnsi="Consolas" w:cs="Consolas"/>
          <w:color w:val="000000"/>
          <w:sz w:val="20"/>
          <w:szCs w:val="20"/>
        </w:rPr>
        <w:t xml:space="preserve"> methodToOverride() </w:t>
      </w:r>
      <w:r w:rsidRPr="008C343F">
        <w:rPr>
          <w:rFonts w:ascii="Consolas" w:eastAsia="Times New Roman" w:hAnsi="Consolas" w:cs="Consolas"/>
          <w:color w:val="808080"/>
          <w:sz w:val="20"/>
          <w:szCs w:val="20"/>
        </w:rPr>
        <w:t>//Derived Class method</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 xml:space="preserve">    {</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2B91AF"/>
          <w:sz w:val="20"/>
          <w:szCs w:val="20"/>
        </w:rPr>
        <w:t>System</w:t>
      </w:r>
      <w:r w:rsidRPr="008C343F">
        <w:rPr>
          <w:rFonts w:ascii="Consolas" w:eastAsia="Times New Roman" w:hAnsi="Consolas" w:cs="Consolas"/>
          <w:color w:val="000000"/>
          <w:sz w:val="20"/>
          <w:szCs w:val="20"/>
        </w:rPr>
        <w:t>.</w:t>
      </w:r>
      <w:r w:rsidRPr="008C343F">
        <w:rPr>
          <w:rFonts w:ascii="Consolas" w:eastAsia="Times New Roman" w:hAnsi="Consolas" w:cs="Consolas"/>
          <w:color w:val="00008B"/>
          <w:sz w:val="20"/>
          <w:szCs w:val="20"/>
        </w:rPr>
        <w:t>out</w:t>
      </w:r>
      <w:r w:rsidRPr="008C343F">
        <w:rPr>
          <w:rFonts w:ascii="Consolas" w:eastAsia="Times New Roman" w:hAnsi="Consolas" w:cs="Consolas"/>
          <w:color w:val="000000"/>
          <w:sz w:val="20"/>
          <w:szCs w:val="20"/>
        </w:rPr>
        <w:t>.println (</w:t>
      </w:r>
      <w:r w:rsidRPr="008C343F">
        <w:rPr>
          <w:rFonts w:ascii="Consolas" w:eastAsia="Times New Roman" w:hAnsi="Consolas" w:cs="Consolas"/>
          <w:color w:val="800000"/>
          <w:sz w:val="20"/>
          <w:szCs w:val="20"/>
        </w:rPr>
        <w:t>"I'm the method of DerivedClass"</w:t>
      </w:r>
      <w:r w:rsidRPr="008C343F">
        <w:rPr>
          <w:rFonts w:ascii="Consolas" w:eastAsia="Times New Roman" w:hAnsi="Consolas" w:cs="Consolas"/>
          <w:color w:val="000000"/>
          <w:sz w:val="20"/>
          <w:szCs w:val="20"/>
        </w:rPr>
        <w:t>);</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 xml:space="preserve">    }</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8B"/>
          <w:sz w:val="20"/>
          <w:szCs w:val="20"/>
        </w:rPr>
        <w:t>public</w:t>
      </w: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00008B"/>
          <w:sz w:val="20"/>
          <w:szCs w:val="20"/>
        </w:rPr>
        <w:t>class</w:t>
      </w: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2B91AF"/>
          <w:sz w:val="20"/>
          <w:szCs w:val="20"/>
        </w:rPr>
        <w:t>TestMethod</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00008B"/>
          <w:sz w:val="20"/>
          <w:szCs w:val="20"/>
        </w:rPr>
        <w:t>public</w:t>
      </w: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00008B"/>
          <w:sz w:val="20"/>
          <w:szCs w:val="20"/>
        </w:rPr>
        <w:t>static</w:t>
      </w: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00008B"/>
          <w:sz w:val="20"/>
          <w:szCs w:val="20"/>
        </w:rPr>
        <w:t>void</w:t>
      </w:r>
      <w:r w:rsidRPr="008C343F">
        <w:rPr>
          <w:rFonts w:ascii="Consolas" w:eastAsia="Times New Roman" w:hAnsi="Consolas" w:cs="Consolas"/>
          <w:color w:val="000000"/>
          <w:sz w:val="20"/>
          <w:szCs w:val="20"/>
        </w:rPr>
        <w:t xml:space="preserve"> main (</w:t>
      </w:r>
      <w:r w:rsidRPr="008C343F">
        <w:rPr>
          <w:rFonts w:ascii="Consolas" w:eastAsia="Times New Roman" w:hAnsi="Consolas" w:cs="Consolas"/>
          <w:color w:val="2B91AF"/>
          <w:sz w:val="20"/>
          <w:szCs w:val="20"/>
        </w:rPr>
        <w:t>String</w:t>
      </w:r>
      <w:r w:rsidRPr="008C343F">
        <w:rPr>
          <w:rFonts w:ascii="Consolas" w:eastAsia="Times New Roman" w:hAnsi="Consolas" w:cs="Consolas"/>
          <w:color w:val="000000"/>
          <w:sz w:val="20"/>
          <w:szCs w:val="20"/>
        </w:rPr>
        <w:t xml:space="preserve"> args []) {</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808080"/>
          <w:sz w:val="20"/>
          <w:szCs w:val="20"/>
        </w:rPr>
        <w:t>// BaseClass reference and object</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2B91AF"/>
          <w:sz w:val="20"/>
          <w:szCs w:val="20"/>
        </w:rPr>
        <w:t>BaseClass</w:t>
      </w:r>
      <w:r w:rsidRPr="008C343F">
        <w:rPr>
          <w:rFonts w:ascii="Consolas" w:eastAsia="Times New Roman" w:hAnsi="Consolas" w:cs="Consolas"/>
          <w:color w:val="000000"/>
          <w:sz w:val="20"/>
          <w:szCs w:val="20"/>
        </w:rPr>
        <w:t xml:space="preserve"> obj1 = </w:t>
      </w:r>
      <w:r w:rsidRPr="008C343F">
        <w:rPr>
          <w:rFonts w:ascii="Consolas" w:eastAsia="Times New Roman" w:hAnsi="Consolas" w:cs="Consolas"/>
          <w:color w:val="00008B"/>
          <w:sz w:val="20"/>
          <w:szCs w:val="20"/>
        </w:rPr>
        <w:t>new</w:t>
      </w: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2B91AF"/>
          <w:sz w:val="20"/>
          <w:szCs w:val="20"/>
        </w:rPr>
        <w:t>BaseClass</w:t>
      </w:r>
      <w:r w:rsidRPr="008C343F">
        <w:rPr>
          <w:rFonts w:ascii="Consolas" w:eastAsia="Times New Roman" w:hAnsi="Consolas" w:cs="Consolas"/>
          <w:color w:val="000000"/>
          <w:sz w:val="20"/>
          <w:szCs w:val="20"/>
        </w:rPr>
        <w:t xml:space="preserve">(); </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808080"/>
          <w:sz w:val="20"/>
          <w:szCs w:val="20"/>
        </w:rPr>
        <w:t>// BaseClass reference but DerivedClass object</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2B91AF"/>
          <w:sz w:val="20"/>
          <w:szCs w:val="20"/>
        </w:rPr>
        <w:t>BaseClass</w:t>
      </w:r>
      <w:r w:rsidRPr="008C343F">
        <w:rPr>
          <w:rFonts w:ascii="Consolas" w:eastAsia="Times New Roman" w:hAnsi="Consolas" w:cs="Consolas"/>
          <w:color w:val="000000"/>
          <w:sz w:val="20"/>
          <w:szCs w:val="20"/>
        </w:rPr>
        <w:t xml:space="preserve"> obj2 = </w:t>
      </w:r>
      <w:r w:rsidRPr="008C343F">
        <w:rPr>
          <w:rFonts w:ascii="Consolas" w:eastAsia="Times New Roman" w:hAnsi="Consolas" w:cs="Consolas"/>
          <w:color w:val="00008B"/>
          <w:sz w:val="20"/>
          <w:szCs w:val="20"/>
        </w:rPr>
        <w:t>new</w:t>
      </w: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2B91AF"/>
          <w:sz w:val="20"/>
          <w:szCs w:val="20"/>
        </w:rPr>
        <w:t>DerivedClass</w:t>
      </w:r>
      <w:r w:rsidRPr="008C343F">
        <w:rPr>
          <w:rFonts w:ascii="Consolas" w:eastAsia="Times New Roman" w:hAnsi="Consolas" w:cs="Consolas"/>
          <w:color w:val="000000"/>
          <w:sz w:val="20"/>
          <w:szCs w:val="20"/>
        </w:rPr>
        <w:t xml:space="preserve">(); </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808080"/>
          <w:sz w:val="20"/>
          <w:szCs w:val="20"/>
        </w:rPr>
        <w:t>// Calls the method from BaseClass class</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 xml:space="preserve">        obj1.methodToOverride(); </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808080"/>
          <w:sz w:val="20"/>
          <w:szCs w:val="20"/>
        </w:rPr>
        <w:t>//Calls the method from DerivedClass class</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 xml:space="preserve">        obj2.methodToOverride(); </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 xml:space="preserve">     }</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w:t>
      </w:r>
    </w:p>
    <w:p w:rsidR="008C343F" w:rsidRPr="008C343F" w:rsidRDefault="008C343F" w:rsidP="008C343F">
      <w:pPr>
        <w:shd w:val="clear" w:color="auto" w:fill="FFFFFF"/>
        <w:spacing w:after="0" w:line="390" w:lineRule="atLeast"/>
        <w:rPr>
          <w:rFonts w:ascii="Trebuchet MS" w:eastAsia="Times New Roman" w:hAnsi="Trebuchet MS" w:cs="Times New Roman"/>
          <w:color w:val="000000"/>
          <w:sz w:val="24"/>
          <w:szCs w:val="24"/>
        </w:rPr>
      </w:pPr>
      <w:r w:rsidRPr="008C343F">
        <w:rPr>
          <w:rFonts w:ascii="Trebuchet MS" w:eastAsia="Times New Roman" w:hAnsi="Trebuchet MS" w:cs="Times New Roman"/>
          <w:b/>
          <w:bCs/>
          <w:color w:val="000000"/>
          <w:sz w:val="24"/>
          <w:szCs w:val="24"/>
        </w:rPr>
        <w:t>Output:</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0000"/>
          <w:sz w:val="20"/>
          <w:szCs w:val="20"/>
        </w:rPr>
      </w:pPr>
      <w:r w:rsidRPr="008C343F">
        <w:rPr>
          <w:rFonts w:ascii="Consolas" w:eastAsia="Times New Roman" w:hAnsi="Consolas" w:cs="Consolas"/>
          <w:color w:val="000000"/>
          <w:sz w:val="20"/>
          <w:szCs w:val="20"/>
        </w:rPr>
        <w:lastRenderedPageBreak/>
        <w:t>I</w:t>
      </w:r>
      <w:r w:rsidRPr="008C343F">
        <w:rPr>
          <w:rFonts w:ascii="Consolas" w:eastAsia="Times New Roman" w:hAnsi="Consolas" w:cs="Consolas"/>
          <w:color w:val="800000"/>
          <w:sz w:val="20"/>
          <w:szCs w:val="20"/>
        </w:rPr>
        <w:t>'m the method of BaseClass</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800000"/>
          <w:sz w:val="20"/>
          <w:szCs w:val="20"/>
        </w:rPr>
        <w:t>I'</w:t>
      </w:r>
      <w:r w:rsidRPr="008C343F">
        <w:rPr>
          <w:rFonts w:ascii="Consolas" w:eastAsia="Times New Roman" w:hAnsi="Consolas" w:cs="Consolas"/>
          <w:color w:val="000000"/>
          <w:sz w:val="20"/>
          <w:szCs w:val="20"/>
        </w:rPr>
        <w:t xml:space="preserve">m the method of </w:t>
      </w:r>
      <w:r w:rsidRPr="008C343F">
        <w:rPr>
          <w:rFonts w:ascii="Consolas" w:eastAsia="Times New Roman" w:hAnsi="Consolas" w:cs="Consolas"/>
          <w:color w:val="2B91AF"/>
          <w:sz w:val="20"/>
          <w:szCs w:val="20"/>
        </w:rPr>
        <w:t>DerivedClass</w:t>
      </w:r>
    </w:p>
    <w:p w:rsidR="008C343F" w:rsidRPr="008C343F" w:rsidRDefault="008C343F" w:rsidP="008C343F">
      <w:pPr>
        <w:shd w:val="clear" w:color="auto" w:fill="FFFFFF"/>
        <w:spacing w:after="0" w:line="390" w:lineRule="atLeast"/>
        <w:rPr>
          <w:rFonts w:ascii="Trebuchet MS" w:eastAsia="Times New Roman" w:hAnsi="Trebuchet MS" w:cs="Times New Roman"/>
          <w:color w:val="000000"/>
          <w:sz w:val="24"/>
          <w:szCs w:val="24"/>
        </w:rPr>
      </w:pPr>
      <w:r w:rsidRPr="008C343F">
        <w:rPr>
          <w:rFonts w:ascii="Trebuchet MS" w:eastAsia="Times New Roman" w:hAnsi="Trebuchet MS" w:cs="Times New Roman"/>
          <w:b/>
          <w:bCs/>
          <w:color w:val="000000"/>
          <w:sz w:val="24"/>
          <w:szCs w:val="24"/>
        </w:rPr>
        <w:t>Rules for Method Overriding:</w:t>
      </w:r>
    </w:p>
    <w:p w:rsidR="008C343F" w:rsidRPr="008C343F" w:rsidRDefault="008C343F" w:rsidP="008C343F">
      <w:pPr>
        <w:numPr>
          <w:ilvl w:val="0"/>
          <w:numId w:val="4"/>
        </w:numPr>
        <w:shd w:val="clear" w:color="auto" w:fill="FFFFFF"/>
        <w:spacing w:after="0" w:line="390" w:lineRule="atLeast"/>
        <w:ind w:left="390"/>
        <w:rPr>
          <w:rFonts w:ascii="Trebuchet MS" w:eastAsia="Times New Roman" w:hAnsi="Trebuchet MS" w:cs="Times New Roman"/>
          <w:color w:val="000000"/>
          <w:sz w:val="24"/>
          <w:szCs w:val="24"/>
        </w:rPr>
      </w:pPr>
      <w:r w:rsidRPr="008C343F">
        <w:rPr>
          <w:rFonts w:ascii="Trebuchet MS" w:eastAsia="Times New Roman" w:hAnsi="Trebuchet MS" w:cs="Times New Roman"/>
          <w:color w:val="000000"/>
          <w:sz w:val="24"/>
          <w:szCs w:val="24"/>
        </w:rPr>
        <w:t>applies only to inherited methods</w:t>
      </w:r>
    </w:p>
    <w:p w:rsidR="008C343F" w:rsidRPr="008C343F" w:rsidRDefault="008C343F" w:rsidP="008C343F">
      <w:pPr>
        <w:numPr>
          <w:ilvl w:val="0"/>
          <w:numId w:val="4"/>
        </w:numPr>
        <w:shd w:val="clear" w:color="auto" w:fill="FFFFFF"/>
        <w:spacing w:after="0" w:line="390" w:lineRule="atLeast"/>
        <w:ind w:left="390"/>
        <w:rPr>
          <w:rFonts w:ascii="Trebuchet MS" w:eastAsia="Times New Roman" w:hAnsi="Trebuchet MS" w:cs="Times New Roman"/>
          <w:color w:val="000000"/>
          <w:sz w:val="24"/>
          <w:szCs w:val="24"/>
        </w:rPr>
      </w:pPr>
      <w:r w:rsidRPr="008C343F">
        <w:rPr>
          <w:rFonts w:ascii="Trebuchet MS" w:eastAsia="Times New Roman" w:hAnsi="Trebuchet MS" w:cs="Times New Roman"/>
          <w:color w:val="000000"/>
          <w:sz w:val="24"/>
          <w:szCs w:val="24"/>
        </w:rPr>
        <w:t>object type (NOT reference variable type) determines which overridden method will be used at runtime</w:t>
      </w:r>
    </w:p>
    <w:p w:rsidR="008C343F" w:rsidRPr="008C343F" w:rsidRDefault="008C343F" w:rsidP="008C343F">
      <w:pPr>
        <w:numPr>
          <w:ilvl w:val="0"/>
          <w:numId w:val="4"/>
        </w:numPr>
        <w:shd w:val="clear" w:color="auto" w:fill="FFFFFF"/>
        <w:spacing w:after="0" w:line="390" w:lineRule="atLeast"/>
        <w:ind w:left="390"/>
        <w:rPr>
          <w:rFonts w:ascii="Trebuchet MS" w:eastAsia="Times New Roman" w:hAnsi="Trebuchet MS" w:cs="Times New Roman"/>
          <w:color w:val="000000"/>
          <w:sz w:val="24"/>
          <w:szCs w:val="24"/>
        </w:rPr>
      </w:pPr>
      <w:r w:rsidRPr="008C343F">
        <w:rPr>
          <w:rFonts w:ascii="Trebuchet MS" w:eastAsia="Times New Roman" w:hAnsi="Trebuchet MS" w:cs="Times New Roman"/>
          <w:color w:val="000000"/>
          <w:sz w:val="24"/>
          <w:szCs w:val="24"/>
        </w:rPr>
        <w:t>Overriding method can have different return type (</w:t>
      </w:r>
      <w:hyperlink r:id="rId10" w:tgtFrame="_blank" w:history="1">
        <w:r w:rsidRPr="008C343F">
          <w:rPr>
            <w:rFonts w:ascii="Trebuchet MS" w:eastAsia="Times New Roman" w:hAnsi="Trebuchet MS" w:cs="Times New Roman"/>
            <w:b/>
            <w:bCs/>
            <w:color w:val="008000"/>
            <w:sz w:val="24"/>
            <w:szCs w:val="24"/>
            <w:u w:val="single"/>
          </w:rPr>
          <w:t>refer this</w:t>
        </w:r>
      </w:hyperlink>
      <w:r w:rsidRPr="008C343F">
        <w:rPr>
          <w:rFonts w:ascii="Trebuchet MS" w:eastAsia="Times New Roman" w:hAnsi="Trebuchet MS" w:cs="Times New Roman"/>
          <w:color w:val="000000"/>
          <w:sz w:val="24"/>
          <w:szCs w:val="24"/>
        </w:rPr>
        <w:t>)</w:t>
      </w:r>
    </w:p>
    <w:p w:rsidR="008C343F" w:rsidRPr="008C343F" w:rsidRDefault="008C343F" w:rsidP="008C343F">
      <w:pPr>
        <w:numPr>
          <w:ilvl w:val="0"/>
          <w:numId w:val="4"/>
        </w:numPr>
        <w:shd w:val="clear" w:color="auto" w:fill="FFFFFF"/>
        <w:spacing w:after="0" w:line="390" w:lineRule="atLeast"/>
        <w:ind w:left="390"/>
        <w:rPr>
          <w:rFonts w:ascii="Trebuchet MS" w:eastAsia="Times New Roman" w:hAnsi="Trebuchet MS" w:cs="Times New Roman"/>
          <w:color w:val="000000"/>
          <w:sz w:val="24"/>
          <w:szCs w:val="24"/>
        </w:rPr>
      </w:pPr>
      <w:r w:rsidRPr="008C343F">
        <w:rPr>
          <w:rFonts w:ascii="Trebuchet MS" w:eastAsia="Times New Roman" w:hAnsi="Trebuchet MS" w:cs="Times New Roman"/>
          <w:color w:val="000000"/>
          <w:sz w:val="24"/>
          <w:szCs w:val="24"/>
        </w:rPr>
        <w:t>Overriding method must not have more restrictive access modifier</w:t>
      </w:r>
    </w:p>
    <w:p w:rsidR="008C343F" w:rsidRPr="008C343F" w:rsidRDefault="008C343F" w:rsidP="008C343F">
      <w:pPr>
        <w:numPr>
          <w:ilvl w:val="0"/>
          <w:numId w:val="4"/>
        </w:numPr>
        <w:shd w:val="clear" w:color="auto" w:fill="FFFFFF"/>
        <w:spacing w:after="0" w:line="390" w:lineRule="atLeast"/>
        <w:ind w:left="390"/>
        <w:rPr>
          <w:rFonts w:ascii="Trebuchet MS" w:eastAsia="Times New Roman" w:hAnsi="Trebuchet MS" w:cs="Times New Roman"/>
          <w:color w:val="000000"/>
          <w:sz w:val="24"/>
          <w:szCs w:val="24"/>
        </w:rPr>
      </w:pPr>
      <w:r w:rsidRPr="008C343F">
        <w:rPr>
          <w:rFonts w:ascii="Trebuchet MS" w:eastAsia="Times New Roman" w:hAnsi="Trebuchet MS" w:cs="Times New Roman"/>
          <w:color w:val="000000"/>
          <w:sz w:val="24"/>
          <w:szCs w:val="24"/>
        </w:rPr>
        <w:t>Abstract methods must be overridden</w:t>
      </w:r>
    </w:p>
    <w:p w:rsidR="008C343F" w:rsidRPr="008C343F" w:rsidRDefault="008C343F" w:rsidP="008C343F">
      <w:pPr>
        <w:numPr>
          <w:ilvl w:val="0"/>
          <w:numId w:val="4"/>
        </w:numPr>
        <w:shd w:val="clear" w:color="auto" w:fill="FFFFFF"/>
        <w:spacing w:after="0" w:line="390" w:lineRule="atLeast"/>
        <w:ind w:left="390"/>
        <w:rPr>
          <w:rFonts w:ascii="Trebuchet MS" w:eastAsia="Times New Roman" w:hAnsi="Trebuchet MS" w:cs="Times New Roman"/>
          <w:color w:val="000000"/>
          <w:sz w:val="24"/>
          <w:szCs w:val="24"/>
        </w:rPr>
      </w:pPr>
      <w:r w:rsidRPr="008C343F">
        <w:rPr>
          <w:rFonts w:ascii="Trebuchet MS" w:eastAsia="Times New Roman" w:hAnsi="Trebuchet MS" w:cs="Times New Roman"/>
          <w:color w:val="000000"/>
          <w:sz w:val="24"/>
          <w:szCs w:val="24"/>
        </w:rPr>
        <w:t>Static and final methods cannot be overridden</w:t>
      </w:r>
    </w:p>
    <w:p w:rsidR="008C343F" w:rsidRPr="008C343F" w:rsidRDefault="008C343F" w:rsidP="008C343F">
      <w:pPr>
        <w:numPr>
          <w:ilvl w:val="0"/>
          <w:numId w:val="4"/>
        </w:numPr>
        <w:shd w:val="clear" w:color="auto" w:fill="FFFFFF"/>
        <w:spacing w:after="0" w:line="390" w:lineRule="atLeast"/>
        <w:ind w:left="390"/>
        <w:rPr>
          <w:rFonts w:ascii="Trebuchet MS" w:eastAsia="Times New Roman" w:hAnsi="Trebuchet MS" w:cs="Times New Roman"/>
          <w:color w:val="000000"/>
          <w:sz w:val="24"/>
          <w:szCs w:val="24"/>
        </w:rPr>
      </w:pPr>
      <w:r w:rsidRPr="008C343F">
        <w:rPr>
          <w:rFonts w:ascii="Trebuchet MS" w:eastAsia="Times New Roman" w:hAnsi="Trebuchet MS" w:cs="Times New Roman"/>
          <w:color w:val="000000"/>
          <w:sz w:val="24"/>
          <w:szCs w:val="24"/>
        </w:rPr>
        <w:t>Constructors cannot be overridden</w:t>
      </w:r>
    </w:p>
    <w:p w:rsidR="008C343F" w:rsidRPr="008C343F" w:rsidRDefault="008C343F" w:rsidP="008C343F">
      <w:pPr>
        <w:numPr>
          <w:ilvl w:val="0"/>
          <w:numId w:val="4"/>
        </w:numPr>
        <w:shd w:val="clear" w:color="auto" w:fill="FFFFFF"/>
        <w:spacing w:after="0" w:line="390" w:lineRule="atLeast"/>
        <w:ind w:left="390"/>
        <w:rPr>
          <w:rFonts w:ascii="Trebuchet MS" w:eastAsia="Times New Roman" w:hAnsi="Trebuchet MS" w:cs="Times New Roman"/>
          <w:color w:val="000000"/>
          <w:sz w:val="24"/>
          <w:szCs w:val="24"/>
        </w:rPr>
      </w:pPr>
      <w:r w:rsidRPr="008C343F">
        <w:rPr>
          <w:rFonts w:ascii="Trebuchet MS" w:eastAsia="Times New Roman" w:hAnsi="Trebuchet MS" w:cs="Times New Roman"/>
          <w:color w:val="000000"/>
          <w:sz w:val="24"/>
          <w:szCs w:val="24"/>
        </w:rPr>
        <w:t>It is also known as Runtime polymorphism.</w:t>
      </w:r>
    </w:p>
    <w:p w:rsidR="008C343F" w:rsidRPr="008C343F" w:rsidRDefault="008C343F" w:rsidP="008C343F">
      <w:pPr>
        <w:pBdr>
          <w:bottom w:val="single" w:sz="6" w:space="5" w:color="EEEEEE"/>
        </w:pBdr>
        <w:shd w:val="clear" w:color="auto" w:fill="FFFFFF"/>
        <w:spacing w:before="585" w:after="195" w:line="240" w:lineRule="auto"/>
        <w:outlineLvl w:val="2"/>
        <w:rPr>
          <w:rFonts w:ascii="Trebuchet MS" w:eastAsia="Times New Roman" w:hAnsi="Trebuchet MS" w:cs="Times New Roman"/>
          <w:b/>
          <w:bCs/>
          <w:color w:val="555555"/>
          <w:sz w:val="36"/>
          <w:szCs w:val="36"/>
        </w:rPr>
      </w:pPr>
      <w:r w:rsidRPr="008C343F">
        <w:rPr>
          <w:rFonts w:ascii="Trebuchet MS" w:eastAsia="Times New Roman" w:hAnsi="Trebuchet MS" w:cs="Times New Roman"/>
          <w:b/>
          <w:bCs/>
          <w:color w:val="555555"/>
          <w:sz w:val="36"/>
          <w:szCs w:val="36"/>
        </w:rPr>
        <w:t>super keyword in Overriding:</w:t>
      </w:r>
    </w:p>
    <w:p w:rsidR="008C343F" w:rsidRPr="008C343F" w:rsidRDefault="008C343F" w:rsidP="008C343F">
      <w:pPr>
        <w:shd w:val="clear" w:color="auto" w:fill="FFFFFF"/>
        <w:spacing w:after="0" w:line="390" w:lineRule="atLeast"/>
        <w:rPr>
          <w:rFonts w:ascii="Trebuchet MS" w:eastAsia="Times New Roman" w:hAnsi="Trebuchet MS" w:cs="Times New Roman"/>
          <w:color w:val="000000"/>
          <w:sz w:val="24"/>
          <w:szCs w:val="24"/>
        </w:rPr>
      </w:pPr>
      <w:r w:rsidRPr="008C343F">
        <w:rPr>
          <w:rFonts w:ascii="Trebuchet MS" w:eastAsia="Times New Roman" w:hAnsi="Trebuchet MS" w:cs="Times New Roman"/>
          <w:color w:val="000000"/>
          <w:sz w:val="24"/>
          <w:szCs w:val="24"/>
        </w:rPr>
        <w:t>When invoking a superclass version of an overridden method the super keyword is used.</w:t>
      </w:r>
      <w:r w:rsidRPr="008C343F">
        <w:rPr>
          <w:rFonts w:ascii="Trebuchet MS" w:eastAsia="Times New Roman" w:hAnsi="Trebuchet MS" w:cs="Times New Roman"/>
          <w:color w:val="000000"/>
          <w:sz w:val="24"/>
          <w:szCs w:val="24"/>
        </w:rPr>
        <w:br/>
        <w:t>Example:</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8B"/>
          <w:sz w:val="20"/>
          <w:szCs w:val="20"/>
        </w:rPr>
        <w:t>class</w:t>
      </w: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2B91AF"/>
          <w:sz w:val="20"/>
          <w:szCs w:val="20"/>
        </w:rPr>
        <w:t>Vehicle</w:t>
      </w:r>
      <w:r w:rsidRPr="008C343F">
        <w:rPr>
          <w:rFonts w:ascii="Consolas" w:eastAsia="Times New Roman" w:hAnsi="Consolas" w:cs="Consolas"/>
          <w:color w:val="000000"/>
          <w:sz w:val="20"/>
          <w:szCs w:val="20"/>
        </w:rPr>
        <w:t xml:space="preserve"> {</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00008B"/>
          <w:sz w:val="20"/>
          <w:szCs w:val="20"/>
        </w:rPr>
        <w:t>public</w:t>
      </w: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00008B"/>
          <w:sz w:val="20"/>
          <w:szCs w:val="20"/>
        </w:rPr>
        <w:t>void</w:t>
      </w:r>
      <w:r w:rsidRPr="008C343F">
        <w:rPr>
          <w:rFonts w:ascii="Consolas" w:eastAsia="Times New Roman" w:hAnsi="Consolas" w:cs="Consolas"/>
          <w:color w:val="000000"/>
          <w:sz w:val="20"/>
          <w:szCs w:val="20"/>
        </w:rPr>
        <w:t xml:space="preserve"> move () {</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2B91AF"/>
          <w:sz w:val="20"/>
          <w:szCs w:val="20"/>
        </w:rPr>
        <w:t>System</w:t>
      </w:r>
      <w:r w:rsidRPr="008C343F">
        <w:rPr>
          <w:rFonts w:ascii="Consolas" w:eastAsia="Times New Roman" w:hAnsi="Consolas" w:cs="Consolas"/>
          <w:color w:val="000000"/>
          <w:sz w:val="20"/>
          <w:szCs w:val="20"/>
        </w:rPr>
        <w:t>.</w:t>
      </w:r>
      <w:r w:rsidRPr="008C343F">
        <w:rPr>
          <w:rFonts w:ascii="Consolas" w:eastAsia="Times New Roman" w:hAnsi="Consolas" w:cs="Consolas"/>
          <w:color w:val="00008B"/>
          <w:sz w:val="20"/>
          <w:szCs w:val="20"/>
        </w:rPr>
        <w:t>out</w:t>
      </w:r>
      <w:r w:rsidRPr="008C343F">
        <w:rPr>
          <w:rFonts w:ascii="Consolas" w:eastAsia="Times New Roman" w:hAnsi="Consolas" w:cs="Consolas"/>
          <w:color w:val="000000"/>
          <w:sz w:val="20"/>
          <w:szCs w:val="20"/>
        </w:rPr>
        <w:t>.println (</w:t>
      </w:r>
      <w:r w:rsidRPr="008C343F">
        <w:rPr>
          <w:rFonts w:ascii="Consolas" w:eastAsia="Times New Roman" w:hAnsi="Consolas" w:cs="Consolas"/>
          <w:color w:val="800000"/>
          <w:sz w:val="20"/>
          <w:szCs w:val="20"/>
        </w:rPr>
        <w:t>"Vehicles are used for moving from one place to another "</w:t>
      </w:r>
      <w:r w:rsidRPr="008C343F">
        <w:rPr>
          <w:rFonts w:ascii="Consolas" w:eastAsia="Times New Roman" w:hAnsi="Consolas" w:cs="Consolas"/>
          <w:color w:val="000000"/>
          <w:sz w:val="20"/>
          <w:szCs w:val="20"/>
        </w:rPr>
        <w:t>);</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 xml:space="preserve">    }</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8B"/>
          <w:sz w:val="20"/>
          <w:szCs w:val="20"/>
        </w:rPr>
        <w:t>class</w:t>
      </w: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2B91AF"/>
          <w:sz w:val="20"/>
          <w:szCs w:val="20"/>
        </w:rPr>
        <w:t>Car</w:t>
      </w: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00008B"/>
          <w:sz w:val="20"/>
          <w:szCs w:val="20"/>
        </w:rPr>
        <w:t>extends</w:t>
      </w: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2B91AF"/>
          <w:sz w:val="20"/>
          <w:szCs w:val="20"/>
        </w:rPr>
        <w:t>Vehicle</w:t>
      </w:r>
      <w:r w:rsidRPr="008C343F">
        <w:rPr>
          <w:rFonts w:ascii="Consolas" w:eastAsia="Times New Roman" w:hAnsi="Consolas" w:cs="Consolas"/>
          <w:color w:val="000000"/>
          <w:sz w:val="20"/>
          <w:szCs w:val="20"/>
        </w:rPr>
        <w:t xml:space="preserve"> {</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00008B"/>
          <w:sz w:val="20"/>
          <w:szCs w:val="20"/>
        </w:rPr>
        <w:t>public</w:t>
      </w: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00008B"/>
          <w:sz w:val="20"/>
          <w:szCs w:val="20"/>
        </w:rPr>
        <w:t>void</w:t>
      </w:r>
      <w:r w:rsidRPr="008C343F">
        <w:rPr>
          <w:rFonts w:ascii="Consolas" w:eastAsia="Times New Roman" w:hAnsi="Consolas" w:cs="Consolas"/>
          <w:color w:val="000000"/>
          <w:sz w:val="20"/>
          <w:szCs w:val="20"/>
        </w:rPr>
        <w:t xml:space="preserve"> move () {</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00008B"/>
          <w:sz w:val="20"/>
          <w:szCs w:val="20"/>
        </w:rPr>
        <w:t>super</w:t>
      </w:r>
      <w:r w:rsidRPr="008C343F">
        <w:rPr>
          <w:rFonts w:ascii="Consolas" w:eastAsia="Times New Roman" w:hAnsi="Consolas" w:cs="Consolas"/>
          <w:color w:val="000000"/>
          <w:sz w:val="20"/>
          <w:szCs w:val="20"/>
        </w:rPr>
        <w:t xml:space="preserve">. move (); </w:t>
      </w:r>
      <w:r w:rsidRPr="008C343F">
        <w:rPr>
          <w:rFonts w:ascii="Consolas" w:eastAsia="Times New Roman" w:hAnsi="Consolas" w:cs="Consolas"/>
          <w:color w:val="808080"/>
          <w:sz w:val="20"/>
          <w:szCs w:val="20"/>
        </w:rPr>
        <w:t>// invokes the super class method</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2B91AF"/>
          <w:sz w:val="20"/>
          <w:szCs w:val="20"/>
        </w:rPr>
        <w:t>System</w:t>
      </w:r>
      <w:r w:rsidRPr="008C343F">
        <w:rPr>
          <w:rFonts w:ascii="Consolas" w:eastAsia="Times New Roman" w:hAnsi="Consolas" w:cs="Consolas"/>
          <w:color w:val="000000"/>
          <w:sz w:val="20"/>
          <w:szCs w:val="20"/>
        </w:rPr>
        <w:t>.</w:t>
      </w:r>
      <w:r w:rsidRPr="008C343F">
        <w:rPr>
          <w:rFonts w:ascii="Consolas" w:eastAsia="Times New Roman" w:hAnsi="Consolas" w:cs="Consolas"/>
          <w:color w:val="00008B"/>
          <w:sz w:val="20"/>
          <w:szCs w:val="20"/>
        </w:rPr>
        <w:t>out</w:t>
      </w:r>
      <w:r w:rsidRPr="008C343F">
        <w:rPr>
          <w:rFonts w:ascii="Consolas" w:eastAsia="Times New Roman" w:hAnsi="Consolas" w:cs="Consolas"/>
          <w:color w:val="000000"/>
          <w:sz w:val="20"/>
          <w:szCs w:val="20"/>
        </w:rPr>
        <w:t>.println (</w:t>
      </w:r>
      <w:r w:rsidRPr="008C343F">
        <w:rPr>
          <w:rFonts w:ascii="Consolas" w:eastAsia="Times New Roman" w:hAnsi="Consolas" w:cs="Consolas"/>
          <w:color w:val="800000"/>
          <w:sz w:val="20"/>
          <w:szCs w:val="20"/>
        </w:rPr>
        <w:t>"Car is a good medium of transport "</w:t>
      </w:r>
      <w:r w:rsidRPr="008C343F">
        <w:rPr>
          <w:rFonts w:ascii="Consolas" w:eastAsia="Times New Roman" w:hAnsi="Consolas" w:cs="Consolas"/>
          <w:color w:val="000000"/>
          <w:sz w:val="20"/>
          <w:szCs w:val="20"/>
        </w:rPr>
        <w:t>);</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 xml:space="preserve">    }</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8B"/>
          <w:sz w:val="20"/>
          <w:szCs w:val="20"/>
        </w:rPr>
        <w:lastRenderedPageBreak/>
        <w:t>public</w:t>
      </w: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00008B"/>
          <w:sz w:val="20"/>
          <w:szCs w:val="20"/>
        </w:rPr>
        <w:t>class</w:t>
      </w: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2B91AF"/>
          <w:sz w:val="20"/>
          <w:szCs w:val="20"/>
        </w:rPr>
        <w:t>TestCar</w:t>
      </w:r>
      <w:r w:rsidRPr="008C343F">
        <w:rPr>
          <w:rFonts w:ascii="Consolas" w:eastAsia="Times New Roman" w:hAnsi="Consolas" w:cs="Consolas"/>
          <w:color w:val="000000"/>
          <w:sz w:val="20"/>
          <w:szCs w:val="20"/>
        </w:rPr>
        <w:t xml:space="preserve"> {</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00008B"/>
          <w:sz w:val="20"/>
          <w:szCs w:val="20"/>
        </w:rPr>
        <w:t>public</w:t>
      </w: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00008B"/>
          <w:sz w:val="20"/>
          <w:szCs w:val="20"/>
        </w:rPr>
        <w:t>static</w:t>
      </w: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00008B"/>
          <w:sz w:val="20"/>
          <w:szCs w:val="20"/>
        </w:rPr>
        <w:t>void</w:t>
      </w:r>
      <w:r w:rsidRPr="008C343F">
        <w:rPr>
          <w:rFonts w:ascii="Consolas" w:eastAsia="Times New Roman" w:hAnsi="Consolas" w:cs="Consolas"/>
          <w:color w:val="000000"/>
          <w:sz w:val="20"/>
          <w:szCs w:val="20"/>
        </w:rPr>
        <w:t xml:space="preserve"> main (</w:t>
      </w:r>
      <w:r w:rsidRPr="008C343F">
        <w:rPr>
          <w:rFonts w:ascii="Consolas" w:eastAsia="Times New Roman" w:hAnsi="Consolas" w:cs="Consolas"/>
          <w:color w:val="2B91AF"/>
          <w:sz w:val="20"/>
          <w:szCs w:val="20"/>
        </w:rPr>
        <w:t>String</w:t>
      </w:r>
      <w:r w:rsidRPr="008C343F">
        <w:rPr>
          <w:rFonts w:ascii="Consolas" w:eastAsia="Times New Roman" w:hAnsi="Consolas" w:cs="Consolas"/>
          <w:color w:val="000000"/>
          <w:sz w:val="20"/>
          <w:szCs w:val="20"/>
        </w:rPr>
        <w:t xml:space="preserve"> args []){</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2B91AF"/>
          <w:sz w:val="20"/>
          <w:szCs w:val="20"/>
        </w:rPr>
        <w:t>Vehicle</w:t>
      </w:r>
      <w:r w:rsidRPr="008C343F">
        <w:rPr>
          <w:rFonts w:ascii="Consolas" w:eastAsia="Times New Roman" w:hAnsi="Consolas" w:cs="Consolas"/>
          <w:color w:val="000000"/>
          <w:sz w:val="20"/>
          <w:szCs w:val="20"/>
        </w:rPr>
        <w:t xml:space="preserve"> b = </w:t>
      </w:r>
      <w:r w:rsidRPr="008C343F">
        <w:rPr>
          <w:rFonts w:ascii="Consolas" w:eastAsia="Times New Roman" w:hAnsi="Consolas" w:cs="Consolas"/>
          <w:color w:val="00008B"/>
          <w:sz w:val="20"/>
          <w:szCs w:val="20"/>
        </w:rPr>
        <w:t>new</w:t>
      </w: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2B91AF"/>
          <w:sz w:val="20"/>
          <w:szCs w:val="20"/>
        </w:rPr>
        <w:t>Car</w:t>
      </w:r>
      <w:r w:rsidRPr="008C343F">
        <w:rPr>
          <w:rFonts w:ascii="Consolas" w:eastAsia="Times New Roman" w:hAnsi="Consolas" w:cs="Consolas"/>
          <w:color w:val="000000"/>
          <w:sz w:val="20"/>
          <w:szCs w:val="20"/>
        </w:rPr>
        <w:t xml:space="preserve"> (); </w:t>
      </w:r>
      <w:r w:rsidRPr="008C343F">
        <w:rPr>
          <w:rFonts w:ascii="Consolas" w:eastAsia="Times New Roman" w:hAnsi="Consolas" w:cs="Consolas"/>
          <w:color w:val="808080"/>
          <w:sz w:val="20"/>
          <w:szCs w:val="20"/>
        </w:rPr>
        <w:t>// Vehicle reference but Car object</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 xml:space="preserve">        b.move (); </w:t>
      </w:r>
      <w:r w:rsidRPr="008C343F">
        <w:rPr>
          <w:rFonts w:ascii="Consolas" w:eastAsia="Times New Roman" w:hAnsi="Consolas" w:cs="Consolas"/>
          <w:color w:val="808080"/>
          <w:sz w:val="20"/>
          <w:szCs w:val="20"/>
        </w:rPr>
        <w:t>//Calls the method in Car class</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 xml:space="preserve">    }</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000000"/>
          <w:sz w:val="20"/>
          <w:szCs w:val="20"/>
        </w:rPr>
        <w:t>}</w:t>
      </w:r>
    </w:p>
    <w:p w:rsidR="008C343F" w:rsidRPr="008C343F" w:rsidRDefault="008C343F" w:rsidP="008C343F">
      <w:pPr>
        <w:shd w:val="clear" w:color="auto" w:fill="FFFFFF"/>
        <w:spacing w:after="0" w:line="390" w:lineRule="atLeast"/>
        <w:rPr>
          <w:rFonts w:ascii="Trebuchet MS" w:eastAsia="Times New Roman" w:hAnsi="Trebuchet MS" w:cs="Times New Roman"/>
          <w:color w:val="000000"/>
          <w:sz w:val="24"/>
          <w:szCs w:val="24"/>
        </w:rPr>
      </w:pPr>
      <w:r w:rsidRPr="008C343F">
        <w:rPr>
          <w:rFonts w:ascii="Trebuchet MS" w:eastAsia="Times New Roman" w:hAnsi="Trebuchet MS" w:cs="Times New Roman"/>
          <w:b/>
          <w:bCs/>
          <w:color w:val="000000"/>
          <w:sz w:val="24"/>
          <w:szCs w:val="24"/>
        </w:rPr>
        <w:t>Output:</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2B91AF"/>
          <w:sz w:val="20"/>
          <w:szCs w:val="20"/>
        </w:rPr>
        <w:t>Vehicles</w:t>
      </w:r>
      <w:r w:rsidRPr="008C343F">
        <w:rPr>
          <w:rFonts w:ascii="Consolas" w:eastAsia="Times New Roman" w:hAnsi="Consolas" w:cs="Consolas"/>
          <w:color w:val="000000"/>
          <w:sz w:val="20"/>
          <w:szCs w:val="20"/>
        </w:rPr>
        <w:t xml:space="preserve"> are used </w:t>
      </w:r>
      <w:r w:rsidRPr="008C343F">
        <w:rPr>
          <w:rFonts w:ascii="Consolas" w:eastAsia="Times New Roman" w:hAnsi="Consolas" w:cs="Consolas"/>
          <w:color w:val="00008B"/>
          <w:sz w:val="20"/>
          <w:szCs w:val="20"/>
        </w:rPr>
        <w:t>for</w:t>
      </w:r>
      <w:r w:rsidRPr="008C343F">
        <w:rPr>
          <w:rFonts w:ascii="Consolas" w:eastAsia="Times New Roman" w:hAnsi="Consolas" w:cs="Consolas"/>
          <w:color w:val="000000"/>
          <w:sz w:val="20"/>
          <w:szCs w:val="20"/>
        </w:rPr>
        <w:t xml:space="preserve"> moving </w:t>
      </w:r>
      <w:r w:rsidRPr="008C343F">
        <w:rPr>
          <w:rFonts w:ascii="Consolas" w:eastAsia="Times New Roman" w:hAnsi="Consolas" w:cs="Consolas"/>
          <w:color w:val="00008B"/>
          <w:sz w:val="20"/>
          <w:szCs w:val="20"/>
        </w:rPr>
        <w:t>from</w:t>
      </w:r>
      <w:r w:rsidRPr="008C343F">
        <w:rPr>
          <w:rFonts w:ascii="Consolas" w:eastAsia="Times New Roman" w:hAnsi="Consolas" w:cs="Consolas"/>
          <w:color w:val="000000"/>
          <w:sz w:val="20"/>
          <w:szCs w:val="20"/>
        </w:rPr>
        <w:t xml:space="preserve"> one place to another</w:t>
      </w:r>
    </w:p>
    <w:p w:rsidR="008C343F" w:rsidRPr="008C343F" w:rsidRDefault="008C343F" w:rsidP="008C34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8C343F">
        <w:rPr>
          <w:rFonts w:ascii="Consolas" w:eastAsia="Times New Roman" w:hAnsi="Consolas" w:cs="Consolas"/>
          <w:color w:val="2B91AF"/>
          <w:sz w:val="20"/>
          <w:szCs w:val="20"/>
        </w:rPr>
        <w:t>Car</w:t>
      </w:r>
      <w:r w:rsidRPr="008C343F">
        <w:rPr>
          <w:rFonts w:ascii="Consolas" w:eastAsia="Times New Roman" w:hAnsi="Consolas" w:cs="Consolas"/>
          <w:color w:val="000000"/>
          <w:sz w:val="20"/>
          <w:szCs w:val="20"/>
        </w:rPr>
        <w:t xml:space="preserve"> </w:t>
      </w:r>
      <w:r w:rsidRPr="008C343F">
        <w:rPr>
          <w:rFonts w:ascii="Consolas" w:eastAsia="Times New Roman" w:hAnsi="Consolas" w:cs="Consolas"/>
          <w:color w:val="00008B"/>
          <w:sz w:val="20"/>
          <w:szCs w:val="20"/>
        </w:rPr>
        <w:t>is</w:t>
      </w:r>
      <w:r w:rsidRPr="008C343F">
        <w:rPr>
          <w:rFonts w:ascii="Consolas" w:eastAsia="Times New Roman" w:hAnsi="Consolas" w:cs="Consolas"/>
          <w:color w:val="000000"/>
          <w:sz w:val="20"/>
          <w:szCs w:val="20"/>
        </w:rPr>
        <w:t xml:space="preserve"> a good medium of transport</w:t>
      </w:r>
    </w:p>
    <w:p w:rsidR="00B1552F" w:rsidRDefault="00B1552F"/>
    <w:sectPr w:rsidR="00B15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A90B20"/>
    <w:multiLevelType w:val="multilevel"/>
    <w:tmpl w:val="1C60F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283B73"/>
    <w:multiLevelType w:val="multilevel"/>
    <w:tmpl w:val="F3D83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C0020C"/>
    <w:multiLevelType w:val="multilevel"/>
    <w:tmpl w:val="57863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9C7EF1"/>
    <w:multiLevelType w:val="multilevel"/>
    <w:tmpl w:val="84321A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09E"/>
    <w:rsid w:val="0031309E"/>
    <w:rsid w:val="008C343F"/>
    <w:rsid w:val="00950F74"/>
    <w:rsid w:val="00B1552F"/>
    <w:rsid w:val="00C81181"/>
    <w:rsid w:val="00EB5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E0928-74DE-4CB5-A607-2B75C5301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34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34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34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4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343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343F"/>
    <w:rPr>
      <w:rFonts w:ascii="Times New Roman" w:eastAsia="Times New Roman" w:hAnsi="Times New Roman" w:cs="Times New Roman"/>
      <w:b/>
      <w:bCs/>
      <w:sz w:val="27"/>
      <w:szCs w:val="27"/>
    </w:rPr>
  </w:style>
  <w:style w:type="character" w:customStyle="1" w:styleId="postcats">
    <w:name w:val="post_cats"/>
    <w:basedOn w:val="DefaultParagraphFont"/>
    <w:rsid w:val="008C343F"/>
  </w:style>
  <w:style w:type="character" w:customStyle="1" w:styleId="apple-converted-space">
    <w:name w:val="apple-converted-space"/>
    <w:basedOn w:val="DefaultParagraphFont"/>
    <w:rsid w:val="008C343F"/>
  </w:style>
  <w:style w:type="character" w:styleId="Hyperlink">
    <w:name w:val="Hyperlink"/>
    <w:basedOn w:val="DefaultParagraphFont"/>
    <w:uiPriority w:val="99"/>
    <w:semiHidden/>
    <w:unhideWhenUsed/>
    <w:rsid w:val="008C343F"/>
    <w:rPr>
      <w:color w:val="0000FF"/>
      <w:u w:val="single"/>
    </w:rPr>
  </w:style>
  <w:style w:type="paragraph" w:styleId="NormalWeb">
    <w:name w:val="Normal (Web)"/>
    <w:basedOn w:val="Normal"/>
    <w:uiPriority w:val="99"/>
    <w:semiHidden/>
    <w:unhideWhenUsed/>
    <w:rsid w:val="008C34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343F"/>
    <w:rPr>
      <w:b/>
      <w:bCs/>
    </w:rPr>
  </w:style>
  <w:style w:type="paragraph" w:styleId="HTMLPreformatted">
    <w:name w:val="HTML Preformatted"/>
    <w:basedOn w:val="Normal"/>
    <w:link w:val="HTMLPreformattedChar"/>
    <w:uiPriority w:val="99"/>
    <w:semiHidden/>
    <w:unhideWhenUsed/>
    <w:rsid w:val="008C3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343F"/>
    <w:rPr>
      <w:rFonts w:ascii="Courier New" w:eastAsia="Times New Roman" w:hAnsi="Courier New" w:cs="Courier New"/>
      <w:sz w:val="20"/>
      <w:szCs w:val="20"/>
    </w:rPr>
  </w:style>
  <w:style w:type="character" w:customStyle="1" w:styleId="kwd">
    <w:name w:val="kwd"/>
    <w:basedOn w:val="DefaultParagraphFont"/>
    <w:rsid w:val="008C343F"/>
  </w:style>
  <w:style w:type="character" w:customStyle="1" w:styleId="pln">
    <w:name w:val="pln"/>
    <w:basedOn w:val="DefaultParagraphFont"/>
    <w:rsid w:val="008C343F"/>
  </w:style>
  <w:style w:type="character" w:customStyle="1" w:styleId="typ">
    <w:name w:val="typ"/>
    <w:basedOn w:val="DefaultParagraphFont"/>
    <w:rsid w:val="008C343F"/>
  </w:style>
  <w:style w:type="character" w:customStyle="1" w:styleId="pun">
    <w:name w:val="pun"/>
    <w:basedOn w:val="DefaultParagraphFont"/>
    <w:rsid w:val="008C343F"/>
  </w:style>
  <w:style w:type="character" w:customStyle="1" w:styleId="str">
    <w:name w:val="str"/>
    <w:basedOn w:val="DefaultParagraphFont"/>
    <w:rsid w:val="008C343F"/>
  </w:style>
  <w:style w:type="character" w:customStyle="1" w:styleId="lit">
    <w:name w:val="lit"/>
    <w:basedOn w:val="DefaultParagraphFont"/>
    <w:rsid w:val="008C343F"/>
  </w:style>
  <w:style w:type="character" w:styleId="HTMLCode">
    <w:name w:val="HTML Code"/>
    <w:basedOn w:val="DefaultParagraphFont"/>
    <w:uiPriority w:val="99"/>
    <w:semiHidden/>
    <w:unhideWhenUsed/>
    <w:rsid w:val="008C343F"/>
    <w:rPr>
      <w:rFonts w:ascii="Courier New" w:eastAsia="Times New Roman" w:hAnsi="Courier New" w:cs="Courier New"/>
      <w:sz w:val="20"/>
      <w:szCs w:val="20"/>
    </w:rPr>
  </w:style>
  <w:style w:type="character" w:customStyle="1" w:styleId="com">
    <w:name w:val="com"/>
    <w:basedOn w:val="DefaultParagraphFont"/>
    <w:rsid w:val="008C3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110006">
      <w:bodyDiv w:val="1"/>
      <w:marLeft w:val="0"/>
      <w:marRight w:val="0"/>
      <w:marTop w:val="0"/>
      <w:marBottom w:val="0"/>
      <w:divBdr>
        <w:top w:val="none" w:sz="0" w:space="0" w:color="auto"/>
        <w:left w:val="none" w:sz="0" w:space="0" w:color="auto"/>
        <w:bottom w:val="none" w:sz="0" w:space="0" w:color="auto"/>
        <w:right w:val="none" w:sz="0" w:space="0" w:color="auto"/>
      </w:divBdr>
      <w:divsChild>
        <w:div w:id="1389920111">
          <w:marLeft w:val="0"/>
          <w:marRight w:val="0"/>
          <w:marTop w:val="195"/>
          <w:marBottom w:val="195"/>
          <w:divBdr>
            <w:top w:val="none" w:sz="0" w:space="0" w:color="auto"/>
            <w:left w:val="none" w:sz="0" w:space="0" w:color="auto"/>
            <w:bottom w:val="none" w:sz="0" w:space="0" w:color="auto"/>
            <w:right w:val="none" w:sz="0" w:space="0" w:color="auto"/>
          </w:divBdr>
        </w:div>
        <w:div w:id="354887860">
          <w:marLeft w:val="0"/>
          <w:marRight w:val="0"/>
          <w:marTop w:val="0"/>
          <w:marBottom w:val="0"/>
          <w:divBdr>
            <w:top w:val="none" w:sz="0" w:space="0" w:color="auto"/>
            <w:left w:val="none" w:sz="0" w:space="0" w:color="auto"/>
            <w:bottom w:val="none" w:sz="0" w:space="0" w:color="auto"/>
            <w:right w:val="none" w:sz="0" w:space="0" w:color="auto"/>
          </w:divBdr>
          <w:divsChild>
            <w:div w:id="38233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ginnersbook.com/2014/01/method-overriding-in-java-with-example/" TargetMode="External"/><Relationship Id="rId3" Type="http://schemas.openxmlformats.org/officeDocument/2006/relationships/settings" Target="settings.xml"/><Relationship Id="rId7" Type="http://schemas.openxmlformats.org/officeDocument/2006/relationships/hyperlink" Target="http://beginnersbook.com/2013/05/method-overload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ginnersbook.com/2013/04/oops-concepts/" TargetMode="External"/><Relationship Id="rId11" Type="http://schemas.openxmlformats.org/officeDocument/2006/relationships/fontTable" Target="fontTable.xml"/><Relationship Id="rId5" Type="http://schemas.openxmlformats.org/officeDocument/2006/relationships/hyperlink" Target="http://beginnersbook.com/2013/03/inheritance-in-java/" TargetMode="External"/><Relationship Id="rId10" Type="http://schemas.openxmlformats.org/officeDocument/2006/relationships/hyperlink" Target="http://stackoverflow.com/questions/14694852/can-overridden-methods-differ-in-return-type" TargetMode="External"/><Relationship Id="rId4" Type="http://schemas.openxmlformats.org/officeDocument/2006/relationships/webSettings" Target="webSettings.xml"/><Relationship Id="rId9" Type="http://schemas.openxmlformats.org/officeDocument/2006/relationships/hyperlink" Target="http://beginnersbook.com/2013/04/runtime-compile-time-polymorph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958</Words>
  <Characters>5467</Characters>
  <Application>Microsoft Office Word</Application>
  <DocSecurity>0</DocSecurity>
  <Lines>45</Lines>
  <Paragraphs>12</Paragraphs>
  <ScaleCrop>false</ScaleCrop>
  <Company/>
  <LinksUpToDate>false</LinksUpToDate>
  <CharactersWithSpaces>6413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6</cp:revision>
  <dcterms:created xsi:type="dcterms:W3CDTF">2015-06-21T17:19:00Z</dcterms:created>
  <dcterms:modified xsi:type="dcterms:W3CDTF">2015-06-21T17:33:00Z</dcterms:modified>
</cp:coreProperties>
</file>